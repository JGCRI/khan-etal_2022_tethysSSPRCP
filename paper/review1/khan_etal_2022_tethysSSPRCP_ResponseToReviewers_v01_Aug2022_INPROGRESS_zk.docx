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E65D" w14:textId="77777777" w:rsidR="0007582F" w:rsidRDefault="0007582F" w:rsidP="0007582F">
      <w:pPr>
        <w:spacing w:after="0"/>
        <w:jc w:val="both"/>
      </w:pPr>
      <w:r>
        <w:rPr>
          <w:noProof/>
        </w:rPr>
        <mc:AlternateContent>
          <mc:Choice Requires="wps">
            <w:drawing>
              <wp:anchor distT="0" distB="0" distL="114300" distR="114300" simplePos="0" relativeHeight="251659264" behindDoc="0" locked="0" layoutInCell="1" allowOverlap="1" wp14:anchorId="279B664C" wp14:editId="0FB0430F">
                <wp:simplePos x="0" y="0"/>
                <wp:positionH relativeFrom="margin">
                  <wp:align>right</wp:align>
                </wp:positionH>
                <wp:positionV relativeFrom="paragraph">
                  <wp:posOffset>8890</wp:posOffset>
                </wp:positionV>
                <wp:extent cx="293370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933700" cy="929640"/>
                        </a:xfrm>
                        <a:prstGeom prst="rect">
                          <a:avLst/>
                        </a:prstGeom>
                        <a:solidFill>
                          <a:schemeClr val="lt1"/>
                        </a:solidFill>
                        <a:ln w="6350">
                          <a:noFill/>
                        </a:ln>
                      </wps:spPr>
                      <wps:txb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664C" id="_x0000_t202" coordsize="21600,21600" o:spt="202" path="m,l,21600r21600,l21600,xe">
                <v:stroke joinstyle="miter"/>
                <v:path gradientshapeok="t" o:connecttype="rect"/>
              </v:shapetype>
              <v:shape id="Text Box 1" o:spid="_x0000_s1026" type="#_x0000_t202" style="position:absolute;left:0;text-align:left;margin-left:179.8pt;margin-top:.7pt;width:231pt;height:7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qcLQIAAFQEAAAOAAAAZHJzL2Uyb0RvYy54bWysVEtv2zAMvg/YfxB0X+w8mi5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" fillcolor="white [3201]" stroked="f" strokeweight=".5pt">
                <v:textbo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v:textbox>
                <w10:wrap anchorx="margin"/>
              </v:shape>
            </w:pict>
          </mc:Fallback>
        </mc:AlternateContent>
      </w:r>
      <w:r w:rsidRPr="003D0010">
        <w:rPr>
          <w:noProof/>
        </w:rPr>
        <w:drawing>
          <wp:inline distT="0" distB="0" distL="0" distR="0" wp14:anchorId="78095AEE" wp14:editId="19F25D6A">
            <wp:extent cx="1021080" cy="996405"/>
            <wp:effectExtent l="0" t="0" r="7620" b="0"/>
            <wp:docPr id="12" name="Picture 11">
              <a:extLst xmlns:a="http://schemas.openxmlformats.org/drawingml/2006/main">
                <a:ext uri="{FF2B5EF4-FFF2-40B4-BE49-F238E27FC236}">
                  <a16:creationId xmlns:a16="http://schemas.microsoft.com/office/drawing/2014/main" id="{45A7D3E1-BCC3-C843-81A0-EA4EDFB4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5A7D3E1-BCC3-C843-81A0-EA4EDFB44528}"/>
                        </a:ext>
                      </a:extLst>
                    </pic:cNvPr>
                    <pic:cNvPicPr>
                      <a:picLocks noChangeAspect="1"/>
                    </pic:cNvPicPr>
                  </pic:nvPicPr>
                  <pic:blipFill>
                    <a:blip r:embed="rId6"/>
                    <a:stretch>
                      <a:fillRect/>
                    </a:stretch>
                  </pic:blipFill>
                  <pic:spPr>
                    <a:xfrm>
                      <a:off x="0" y="0"/>
                      <a:ext cx="1036826" cy="1011770"/>
                    </a:xfrm>
                    <a:prstGeom prst="rect">
                      <a:avLst/>
                    </a:prstGeom>
                  </pic:spPr>
                </pic:pic>
              </a:graphicData>
            </a:graphic>
          </wp:inline>
        </w:drawing>
      </w:r>
    </w:p>
    <w:p w14:paraId="3FCC3BC0" w14:textId="77777777" w:rsidR="0007582F" w:rsidRDefault="0007582F" w:rsidP="0007582F">
      <w:pPr>
        <w:spacing w:after="0"/>
        <w:ind w:firstLine="720"/>
        <w:jc w:val="both"/>
      </w:pPr>
    </w:p>
    <w:p w14:paraId="0C049A2D" w14:textId="7B2ED08F" w:rsidR="0007582F" w:rsidRDefault="007009D7" w:rsidP="009F6294">
      <w:pPr>
        <w:jc w:val="right"/>
      </w:pPr>
      <w:r>
        <w:t>August 18</w:t>
      </w:r>
      <w:r w:rsidR="00FF3459">
        <w:t>, 202</w:t>
      </w:r>
      <w:r w:rsidR="009F6294">
        <w:t>2</w:t>
      </w:r>
    </w:p>
    <w:p w14:paraId="1484D655" w14:textId="6645D28E" w:rsidR="00B92A47" w:rsidRDefault="009F6294" w:rsidP="0007582F">
      <w:pPr>
        <w:jc w:val="center"/>
        <w:rPr>
          <w:b/>
          <w:bCs/>
          <w:u w:val="single"/>
        </w:rPr>
      </w:pPr>
      <w:r>
        <w:rPr>
          <w:b/>
          <w:bCs/>
          <w:u w:val="single"/>
        </w:rPr>
        <w:t>Response to reviewer comments for</w:t>
      </w:r>
      <w:r w:rsidR="0002068D">
        <w:rPr>
          <w:b/>
          <w:bCs/>
          <w:u w:val="single"/>
        </w:rPr>
        <w:t>:</w:t>
      </w:r>
    </w:p>
    <w:p w14:paraId="2444720E" w14:textId="2D500F26" w:rsidR="009F6294" w:rsidRDefault="007009D7" w:rsidP="009F6294">
      <w:pPr>
        <w:spacing w:after="0"/>
        <w:jc w:val="center"/>
        <w:rPr>
          <w:rFonts w:ascii="Helvetica" w:hAnsi="Helvetica" w:cs="Helvetica"/>
          <w:color w:val="333333"/>
          <w:sz w:val="20"/>
          <w:szCs w:val="20"/>
          <w:shd w:val="clear" w:color="auto" w:fill="FFFFFF"/>
        </w:rPr>
      </w:pPr>
      <w:r>
        <w:rPr>
          <w:rFonts w:eastAsia="Times New Roman"/>
          <w:lang w:val="en"/>
        </w:rPr>
        <w:t>“</w:t>
      </w:r>
      <w:r w:rsidRPr="007009D7">
        <w:rPr>
          <w:rFonts w:eastAsia="Times New Roman"/>
          <w:lang w:val="en"/>
        </w:rPr>
        <w:t xml:space="preserve">Global monthly sectoral water </w:t>
      </w:r>
      <w:proofErr w:type="gramStart"/>
      <w:r w:rsidRPr="007009D7">
        <w:rPr>
          <w:rFonts w:eastAsia="Times New Roman"/>
          <w:lang w:val="en"/>
        </w:rPr>
        <w:t>use</w:t>
      </w:r>
      <w:proofErr w:type="gramEnd"/>
      <w:r w:rsidRPr="007009D7">
        <w:rPr>
          <w:rFonts w:eastAsia="Times New Roman"/>
          <w:lang w:val="en"/>
        </w:rPr>
        <w:t xml:space="preserve"> for 2010-2100 at 0.5° resolution across alternative futures</w:t>
      </w:r>
      <w:r>
        <w:rPr>
          <w:rFonts w:ascii="Helvetica" w:hAnsi="Helvetica" w:cs="Helvetica"/>
          <w:color w:val="333333"/>
          <w:sz w:val="20"/>
          <w:szCs w:val="20"/>
          <w:shd w:val="clear" w:color="auto" w:fill="FFFFFF"/>
          <w:lang w:val="en"/>
        </w:rPr>
        <w:t>”</w:t>
      </w:r>
      <w:r w:rsidR="009F6294">
        <w:rPr>
          <w:rFonts w:ascii="Helvetica" w:hAnsi="Helvetica" w:cs="Helvetica"/>
          <w:color w:val="333333"/>
          <w:sz w:val="20"/>
          <w:szCs w:val="20"/>
          <w:shd w:val="clear" w:color="auto" w:fill="FFFFFF"/>
        </w:rPr>
        <w:t xml:space="preserve"> (Manuscript ID: </w:t>
      </w:r>
      <w:r w:rsidRPr="007009D7">
        <w:rPr>
          <w:rFonts w:ascii="Helvetica" w:hAnsi="Helvetica" w:cs="Helvetica"/>
          <w:color w:val="333333"/>
          <w:sz w:val="20"/>
          <w:szCs w:val="20"/>
          <w:shd w:val="clear" w:color="auto" w:fill="FFFFFF"/>
        </w:rPr>
        <w:t>SDATA-22-00583</w:t>
      </w:r>
      <w:r w:rsidR="009F6294">
        <w:rPr>
          <w:rFonts w:ascii="Helvetica" w:hAnsi="Helvetica" w:cs="Helvetica"/>
          <w:color w:val="333333"/>
          <w:sz w:val="20"/>
          <w:szCs w:val="20"/>
          <w:shd w:val="clear" w:color="auto" w:fill="FFFFFF"/>
        </w:rPr>
        <w:t xml:space="preserve">), submitted to </w:t>
      </w:r>
      <w:r>
        <w:rPr>
          <w:rFonts w:ascii="Helvetica" w:hAnsi="Helvetica" w:cs="Helvetica"/>
          <w:color w:val="333333"/>
          <w:sz w:val="20"/>
          <w:szCs w:val="20"/>
          <w:shd w:val="clear" w:color="auto" w:fill="FFFFFF"/>
        </w:rPr>
        <w:t>Nature Scientific Data</w:t>
      </w:r>
    </w:p>
    <w:p w14:paraId="10B62405" w14:textId="77777777" w:rsidR="0002068D" w:rsidRPr="002D1AF3" w:rsidRDefault="0002068D" w:rsidP="0002068D">
      <w:pPr>
        <w:spacing w:after="0"/>
        <w:jc w:val="center"/>
        <w:rPr>
          <w:rFonts w:ascii="Helvetica" w:hAnsi="Helvetica" w:cs="Helvetica"/>
          <w:color w:val="333333"/>
          <w:sz w:val="20"/>
          <w:szCs w:val="20"/>
          <w:shd w:val="clear" w:color="auto" w:fill="FFFFFF"/>
        </w:rPr>
      </w:pPr>
    </w:p>
    <w:p w14:paraId="7278AEDE" w14:textId="3C89B91D" w:rsidR="0007582F" w:rsidRPr="00B73ABE" w:rsidRDefault="0007582F" w:rsidP="0007582F">
      <w:pPr>
        <w:spacing w:after="0"/>
        <w:rPr>
          <w:rFonts w:ascii="Helvetica" w:hAnsi="Helvetica" w:cs="Helvetica"/>
          <w:b/>
          <w:bCs/>
          <w:color w:val="333333"/>
          <w:sz w:val="20"/>
          <w:szCs w:val="20"/>
          <w:shd w:val="clear" w:color="auto" w:fill="FFFFFF"/>
        </w:rPr>
      </w:pPr>
      <w:r w:rsidRPr="00B73ABE">
        <w:rPr>
          <w:rFonts w:ascii="Helvetica" w:hAnsi="Helvetica" w:cs="Helvetica"/>
          <w:b/>
          <w:bCs/>
          <w:color w:val="333333"/>
          <w:sz w:val="20"/>
          <w:szCs w:val="20"/>
          <w:shd w:val="clear" w:color="auto" w:fill="FFFFFF"/>
        </w:rPr>
        <w:t xml:space="preserve">Reviewer Comments Received: </w:t>
      </w:r>
      <w:r w:rsidR="007009D7">
        <w:rPr>
          <w:rFonts w:ascii="Helvetica" w:hAnsi="Helvetica" w:cs="Helvetica"/>
          <w:b/>
          <w:bCs/>
          <w:color w:val="333333"/>
          <w:sz w:val="20"/>
          <w:szCs w:val="20"/>
          <w:shd w:val="clear" w:color="auto" w:fill="FFFFFF"/>
        </w:rPr>
        <w:t>01 August</w:t>
      </w:r>
      <w:r w:rsidRPr="00B73ABE">
        <w:rPr>
          <w:rFonts w:ascii="Helvetica" w:hAnsi="Helvetica" w:cs="Helvetica"/>
          <w:b/>
          <w:bCs/>
          <w:color w:val="333333"/>
          <w:sz w:val="20"/>
          <w:szCs w:val="20"/>
          <w:shd w:val="clear" w:color="auto" w:fill="FFFFFF"/>
        </w:rPr>
        <w:t xml:space="preserve"> 202</w:t>
      </w:r>
      <w:r w:rsidR="009F6294">
        <w:rPr>
          <w:rFonts w:ascii="Helvetica" w:hAnsi="Helvetica" w:cs="Helvetica"/>
          <w:b/>
          <w:bCs/>
          <w:color w:val="333333"/>
          <w:sz w:val="20"/>
          <w:szCs w:val="20"/>
          <w:shd w:val="clear" w:color="auto" w:fill="FFFFFF"/>
        </w:rPr>
        <w:t>2</w:t>
      </w:r>
    </w:p>
    <w:p w14:paraId="6AEA3369" w14:textId="77777777" w:rsidR="0007582F" w:rsidRPr="0007582F" w:rsidRDefault="0007582F" w:rsidP="0007582F">
      <w:pPr>
        <w:pStyle w:val="PlainText"/>
        <w:rPr>
          <w:lang w:val="en-US"/>
        </w:rPr>
      </w:pPr>
    </w:p>
    <w:p w14:paraId="12B302D0" w14:textId="5E0969F1" w:rsidR="0007582F" w:rsidRPr="0007582F" w:rsidRDefault="009A0EDF" w:rsidP="0007582F">
      <w:pPr>
        <w:pStyle w:val="PlainText"/>
        <w:rPr>
          <w:lang w:val="en-US"/>
        </w:rPr>
      </w:pPr>
      <w:r>
        <w:rPr>
          <w:lang w:val="en-US"/>
        </w:rPr>
        <w:t xml:space="preserve">Dear </w:t>
      </w:r>
      <w:r w:rsidR="007009D7">
        <w:rPr>
          <w:lang w:val="en-US"/>
        </w:rPr>
        <w:t>Guy Jones</w:t>
      </w:r>
      <w:r w:rsidR="0007582F" w:rsidRPr="0007582F">
        <w:rPr>
          <w:lang w:val="en-US"/>
        </w:rPr>
        <w:t>,</w:t>
      </w:r>
    </w:p>
    <w:p w14:paraId="1A54CC31" w14:textId="501BF817" w:rsidR="0007582F" w:rsidRDefault="0007582F" w:rsidP="0007582F">
      <w:pPr>
        <w:pStyle w:val="PlainText"/>
        <w:rPr>
          <w:lang w:val="en-US"/>
        </w:rPr>
      </w:pPr>
    </w:p>
    <w:p w14:paraId="6F4FE418" w14:textId="653FDAF8" w:rsidR="0007582F" w:rsidRDefault="0007582F" w:rsidP="0007582F">
      <w:pPr>
        <w:spacing w:after="0" w:line="240" w:lineRule="auto"/>
      </w:pPr>
      <w:r w:rsidRPr="00172EA2">
        <w:t xml:space="preserve">We would like to thank </w:t>
      </w:r>
      <w:r>
        <w:t>you</w:t>
      </w:r>
      <w:r w:rsidR="00C762C1">
        <w:t xml:space="preserve"> and the reviewers</w:t>
      </w:r>
      <w:r w:rsidRPr="00172EA2">
        <w:t xml:space="preserve"> for </w:t>
      </w:r>
      <w:r>
        <w:t>your</w:t>
      </w:r>
      <w:r w:rsidRPr="00172EA2">
        <w:t xml:space="preserve"> invaluable </w:t>
      </w:r>
      <w:r w:rsidR="0002068D">
        <w:t>feedback</w:t>
      </w:r>
      <w:r w:rsidRPr="00172EA2">
        <w:t xml:space="preserve"> and comments. Please find </w:t>
      </w:r>
      <w:r w:rsidR="00BD7748">
        <w:t>a list of all</w:t>
      </w:r>
      <w:r w:rsidRPr="00172EA2">
        <w:t xml:space="preserve"> </w:t>
      </w:r>
      <w:r w:rsidR="007009D7">
        <w:t>editor and</w:t>
      </w:r>
      <w:r w:rsidRPr="00172EA2">
        <w:t xml:space="preserve"> reviewers</w:t>
      </w:r>
      <w:r w:rsidR="00C762C1">
        <w:t>’</w:t>
      </w:r>
      <w:r w:rsidRPr="00172EA2">
        <w:t xml:space="preserve"> comments </w:t>
      </w:r>
      <w:r w:rsidR="00BD7748">
        <w:t>we received</w:t>
      </w:r>
      <w:r w:rsidRPr="00172EA2">
        <w:t xml:space="preserve"> followed by an explanation of where and how </w:t>
      </w:r>
      <w:r w:rsidR="003E5BA4">
        <w:t>each</w:t>
      </w:r>
      <w:r w:rsidRPr="00172EA2">
        <w:t xml:space="preserve"> comment has been addressed in the revised manuscript. We think that with the suggested changes the paper has become much stronger.</w:t>
      </w:r>
    </w:p>
    <w:p w14:paraId="149BE8B8" w14:textId="77777777" w:rsidR="007009D7" w:rsidRPr="00172EA2" w:rsidRDefault="007009D7" w:rsidP="0007582F">
      <w:pPr>
        <w:spacing w:after="0" w:line="240" w:lineRule="auto"/>
      </w:pPr>
    </w:p>
    <w:p w14:paraId="66EE4E59" w14:textId="0D12D93D" w:rsidR="0007582F" w:rsidRDefault="0007582F" w:rsidP="0007582F">
      <w:pPr>
        <w:spacing w:after="0" w:line="240" w:lineRule="auto"/>
      </w:pPr>
      <w:r w:rsidRPr="00172EA2">
        <w:t>Thank you for the guidance,</w:t>
      </w:r>
    </w:p>
    <w:p w14:paraId="27249E54" w14:textId="77777777" w:rsidR="0007582F" w:rsidRPr="00172EA2" w:rsidRDefault="0007582F" w:rsidP="0007582F">
      <w:pPr>
        <w:spacing w:after="0" w:line="240" w:lineRule="auto"/>
      </w:pPr>
    </w:p>
    <w:p w14:paraId="5F40A03F" w14:textId="42DAB397" w:rsidR="0007582F" w:rsidRDefault="0007582F" w:rsidP="0007582F">
      <w:pPr>
        <w:spacing w:after="0" w:line="240" w:lineRule="auto"/>
      </w:pPr>
      <w:r w:rsidRPr="00172EA2">
        <w:t>Sincerely,</w:t>
      </w:r>
    </w:p>
    <w:p w14:paraId="5B286EBC" w14:textId="392D1C0E" w:rsidR="0007582F" w:rsidRDefault="0007582F" w:rsidP="0007582F">
      <w:pPr>
        <w:spacing w:after="0" w:line="240" w:lineRule="auto"/>
      </w:pPr>
    </w:p>
    <w:p w14:paraId="0407CD0E" w14:textId="16DBF367" w:rsidR="002D59DC" w:rsidRPr="001D3DEE" w:rsidRDefault="002D59DC" w:rsidP="00D62C90">
      <w:pPr>
        <w:pStyle w:val="Els-Author"/>
        <w:rPr>
          <w:i/>
          <w:sz w:val="18"/>
          <w:szCs w:val="18"/>
        </w:rPr>
      </w:pPr>
      <w:r w:rsidRPr="00CC2211">
        <w:t>Zarrar Khan</w:t>
      </w:r>
      <w:r w:rsidR="00C762C1" w:rsidRPr="00CC2211" w:rsidDel="00C762C1">
        <w:rPr>
          <w:vertAlign w:val="superscript"/>
        </w:rPr>
        <w:t xml:space="preserve"> </w:t>
      </w:r>
    </w:p>
    <w:p w14:paraId="65E9C3B2" w14:textId="77777777" w:rsidR="0007582F" w:rsidRPr="00CA4D4A" w:rsidRDefault="0007582F" w:rsidP="0007582F">
      <w:pPr>
        <w:pStyle w:val="PlainText"/>
        <w:rPr>
          <w:lang w:val="en-US"/>
        </w:rPr>
      </w:pPr>
    </w:p>
    <w:p w14:paraId="4D60FCD9" w14:textId="1C3B35E5" w:rsidR="002D1AF3" w:rsidRPr="00CA4D4A" w:rsidRDefault="002D1AF3">
      <w:pPr>
        <w:rPr>
          <w:b/>
          <w:bCs/>
          <w:u w:val="single"/>
        </w:rPr>
      </w:pPr>
      <w:r w:rsidRPr="00CA4D4A">
        <w:rPr>
          <w:b/>
          <w:bCs/>
          <w:u w:val="single"/>
        </w:rPr>
        <w:br w:type="page"/>
      </w:r>
    </w:p>
    <w:sdt>
      <w:sdtPr>
        <w:rPr>
          <w:rFonts w:asciiTheme="minorHAnsi" w:eastAsiaTheme="minorEastAsia" w:hAnsiTheme="minorHAnsi" w:cstheme="minorBidi"/>
          <w:color w:val="auto"/>
          <w:sz w:val="22"/>
          <w:szCs w:val="22"/>
        </w:rPr>
        <w:id w:val="-816565187"/>
        <w:docPartObj>
          <w:docPartGallery w:val="Table of Contents"/>
          <w:docPartUnique/>
        </w:docPartObj>
      </w:sdtPr>
      <w:sdtEndPr>
        <w:rPr>
          <w:b/>
          <w:bCs/>
          <w:noProof/>
        </w:rPr>
      </w:sdtEndPr>
      <w:sdtContent>
        <w:p w14:paraId="3CDB3A62" w14:textId="0C2C945D" w:rsidR="00BD7748" w:rsidRDefault="00BD7748">
          <w:pPr>
            <w:pStyle w:val="TOCHeading"/>
          </w:pPr>
          <w:r>
            <w:t>Contents</w:t>
          </w:r>
        </w:p>
        <w:p w14:paraId="397DE8F3" w14:textId="181451E3" w:rsidR="00AE3B27" w:rsidRDefault="00BD7748">
          <w:pPr>
            <w:pStyle w:val="TOC1"/>
            <w:tabs>
              <w:tab w:val="right" w:leader="dot" w:pos="9350"/>
            </w:tabs>
            <w:rPr>
              <w:noProof/>
            </w:rPr>
          </w:pPr>
          <w:r>
            <w:fldChar w:fldCharType="begin"/>
          </w:r>
          <w:r>
            <w:instrText xml:space="preserve"> TOC \o "1-3" \h \z \u </w:instrText>
          </w:r>
          <w:r>
            <w:fldChar w:fldCharType="separate"/>
          </w:r>
          <w:hyperlink w:anchor="_Toc110504305" w:history="1">
            <w:r w:rsidR="00AE3B27" w:rsidRPr="008E4B7F">
              <w:rPr>
                <w:rStyle w:val="Hyperlink"/>
                <w:noProof/>
              </w:rPr>
              <w:t>List of All Reviewer Comments</w:t>
            </w:r>
            <w:r w:rsidR="00AE3B27">
              <w:rPr>
                <w:noProof/>
                <w:webHidden/>
              </w:rPr>
              <w:tab/>
            </w:r>
            <w:r w:rsidR="00AE3B27">
              <w:rPr>
                <w:noProof/>
                <w:webHidden/>
              </w:rPr>
              <w:fldChar w:fldCharType="begin"/>
            </w:r>
            <w:r w:rsidR="00AE3B27">
              <w:rPr>
                <w:noProof/>
                <w:webHidden/>
              </w:rPr>
              <w:instrText xml:space="preserve"> PAGEREF _Toc110504305 \h </w:instrText>
            </w:r>
            <w:r w:rsidR="00AE3B27">
              <w:rPr>
                <w:noProof/>
                <w:webHidden/>
              </w:rPr>
            </w:r>
            <w:r w:rsidR="00AE3B27">
              <w:rPr>
                <w:noProof/>
                <w:webHidden/>
              </w:rPr>
              <w:fldChar w:fldCharType="separate"/>
            </w:r>
            <w:r w:rsidR="00AE3B27">
              <w:rPr>
                <w:noProof/>
                <w:webHidden/>
              </w:rPr>
              <w:t>3</w:t>
            </w:r>
            <w:r w:rsidR="00AE3B27">
              <w:rPr>
                <w:noProof/>
                <w:webHidden/>
              </w:rPr>
              <w:fldChar w:fldCharType="end"/>
            </w:r>
          </w:hyperlink>
        </w:p>
        <w:p w14:paraId="2E5E95B5" w14:textId="48A0623D" w:rsidR="00AE3B27" w:rsidRDefault="00872F38">
          <w:pPr>
            <w:pStyle w:val="TOC1"/>
            <w:tabs>
              <w:tab w:val="right" w:leader="dot" w:pos="9350"/>
            </w:tabs>
            <w:rPr>
              <w:noProof/>
            </w:rPr>
          </w:pPr>
          <w:hyperlink w:anchor="_Toc110504306" w:history="1">
            <w:r w:rsidR="00AE3B27" w:rsidRPr="008E4B7F">
              <w:rPr>
                <w:rStyle w:val="Hyperlink"/>
                <w:noProof/>
              </w:rPr>
              <w:t>E1 Comment 1</w:t>
            </w:r>
            <w:r w:rsidR="00AE3B27">
              <w:rPr>
                <w:noProof/>
                <w:webHidden/>
              </w:rPr>
              <w:tab/>
            </w:r>
            <w:r w:rsidR="00AE3B27">
              <w:rPr>
                <w:noProof/>
                <w:webHidden/>
              </w:rPr>
              <w:fldChar w:fldCharType="begin"/>
            </w:r>
            <w:r w:rsidR="00AE3B27">
              <w:rPr>
                <w:noProof/>
                <w:webHidden/>
              </w:rPr>
              <w:instrText xml:space="preserve"> PAGEREF _Toc110504306 \h </w:instrText>
            </w:r>
            <w:r w:rsidR="00AE3B27">
              <w:rPr>
                <w:noProof/>
                <w:webHidden/>
              </w:rPr>
            </w:r>
            <w:r w:rsidR="00AE3B27">
              <w:rPr>
                <w:noProof/>
                <w:webHidden/>
              </w:rPr>
              <w:fldChar w:fldCharType="separate"/>
            </w:r>
            <w:r w:rsidR="00AE3B27">
              <w:rPr>
                <w:noProof/>
                <w:webHidden/>
              </w:rPr>
              <w:t>6</w:t>
            </w:r>
            <w:r w:rsidR="00AE3B27">
              <w:rPr>
                <w:noProof/>
                <w:webHidden/>
              </w:rPr>
              <w:fldChar w:fldCharType="end"/>
            </w:r>
          </w:hyperlink>
        </w:p>
        <w:p w14:paraId="7DA21C03" w14:textId="2051AB80" w:rsidR="00AE3B27" w:rsidRDefault="00872F38">
          <w:pPr>
            <w:pStyle w:val="TOC1"/>
            <w:tabs>
              <w:tab w:val="right" w:leader="dot" w:pos="9350"/>
            </w:tabs>
            <w:rPr>
              <w:noProof/>
            </w:rPr>
          </w:pPr>
          <w:hyperlink w:anchor="_Toc110504307" w:history="1">
            <w:r w:rsidR="00AE3B27" w:rsidRPr="008E4B7F">
              <w:rPr>
                <w:rStyle w:val="Hyperlink"/>
                <w:noProof/>
              </w:rPr>
              <w:t>E1 Comment 2</w:t>
            </w:r>
            <w:r w:rsidR="00AE3B27">
              <w:rPr>
                <w:noProof/>
                <w:webHidden/>
              </w:rPr>
              <w:tab/>
            </w:r>
            <w:r w:rsidR="00AE3B27">
              <w:rPr>
                <w:noProof/>
                <w:webHidden/>
              </w:rPr>
              <w:fldChar w:fldCharType="begin"/>
            </w:r>
            <w:r w:rsidR="00AE3B27">
              <w:rPr>
                <w:noProof/>
                <w:webHidden/>
              </w:rPr>
              <w:instrText xml:space="preserve"> PAGEREF _Toc110504307 \h </w:instrText>
            </w:r>
            <w:r w:rsidR="00AE3B27">
              <w:rPr>
                <w:noProof/>
                <w:webHidden/>
              </w:rPr>
            </w:r>
            <w:r w:rsidR="00AE3B27">
              <w:rPr>
                <w:noProof/>
                <w:webHidden/>
              </w:rPr>
              <w:fldChar w:fldCharType="separate"/>
            </w:r>
            <w:r w:rsidR="00AE3B27">
              <w:rPr>
                <w:noProof/>
                <w:webHidden/>
              </w:rPr>
              <w:t>6</w:t>
            </w:r>
            <w:r w:rsidR="00AE3B27">
              <w:rPr>
                <w:noProof/>
                <w:webHidden/>
              </w:rPr>
              <w:fldChar w:fldCharType="end"/>
            </w:r>
          </w:hyperlink>
        </w:p>
        <w:p w14:paraId="4F19A86F" w14:textId="02138A94" w:rsidR="00AE3B27" w:rsidRDefault="00872F38">
          <w:pPr>
            <w:pStyle w:val="TOC1"/>
            <w:tabs>
              <w:tab w:val="right" w:leader="dot" w:pos="9350"/>
            </w:tabs>
            <w:rPr>
              <w:noProof/>
            </w:rPr>
          </w:pPr>
          <w:hyperlink w:anchor="_Toc110504308" w:history="1">
            <w:r w:rsidR="00AE3B27" w:rsidRPr="008E4B7F">
              <w:rPr>
                <w:rStyle w:val="Hyperlink"/>
                <w:noProof/>
              </w:rPr>
              <w:t>E1 Comment 3</w:t>
            </w:r>
            <w:r w:rsidR="00AE3B27">
              <w:rPr>
                <w:noProof/>
                <w:webHidden/>
              </w:rPr>
              <w:tab/>
            </w:r>
            <w:r w:rsidR="00AE3B27">
              <w:rPr>
                <w:noProof/>
                <w:webHidden/>
              </w:rPr>
              <w:fldChar w:fldCharType="begin"/>
            </w:r>
            <w:r w:rsidR="00AE3B27">
              <w:rPr>
                <w:noProof/>
                <w:webHidden/>
              </w:rPr>
              <w:instrText xml:space="preserve"> PAGEREF _Toc110504308 \h </w:instrText>
            </w:r>
            <w:r w:rsidR="00AE3B27">
              <w:rPr>
                <w:noProof/>
                <w:webHidden/>
              </w:rPr>
            </w:r>
            <w:r w:rsidR="00AE3B27">
              <w:rPr>
                <w:noProof/>
                <w:webHidden/>
              </w:rPr>
              <w:fldChar w:fldCharType="separate"/>
            </w:r>
            <w:r w:rsidR="00AE3B27">
              <w:rPr>
                <w:noProof/>
                <w:webHidden/>
              </w:rPr>
              <w:t>6</w:t>
            </w:r>
            <w:r w:rsidR="00AE3B27">
              <w:rPr>
                <w:noProof/>
                <w:webHidden/>
              </w:rPr>
              <w:fldChar w:fldCharType="end"/>
            </w:r>
          </w:hyperlink>
        </w:p>
        <w:p w14:paraId="265F8238" w14:textId="59D1502E" w:rsidR="00AE3B27" w:rsidRDefault="00872F38">
          <w:pPr>
            <w:pStyle w:val="TOC1"/>
            <w:tabs>
              <w:tab w:val="right" w:leader="dot" w:pos="9350"/>
            </w:tabs>
            <w:rPr>
              <w:noProof/>
            </w:rPr>
          </w:pPr>
          <w:hyperlink w:anchor="_Toc110504309" w:history="1">
            <w:r w:rsidR="00AE3B27" w:rsidRPr="008E4B7F">
              <w:rPr>
                <w:rStyle w:val="Hyperlink"/>
                <w:noProof/>
              </w:rPr>
              <w:t>E1 Comment 4</w:t>
            </w:r>
            <w:r w:rsidR="00AE3B27">
              <w:rPr>
                <w:noProof/>
                <w:webHidden/>
              </w:rPr>
              <w:tab/>
            </w:r>
            <w:r w:rsidR="00AE3B27">
              <w:rPr>
                <w:noProof/>
                <w:webHidden/>
              </w:rPr>
              <w:fldChar w:fldCharType="begin"/>
            </w:r>
            <w:r w:rsidR="00AE3B27">
              <w:rPr>
                <w:noProof/>
                <w:webHidden/>
              </w:rPr>
              <w:instrText xml:space="preserve"> PAGEREF _Toc110504309 \h </w:instrText>
            </w:r>
            <w:r w:rsidR="00AE3B27">
              <w:rPr>
                <w:noProof/>
                <w:webHidden/>
              </w:rPr>
            </w:r>
            <w:r w:rsidR="00AE3B27">
              <w:rPr>
                <w:noProof/>
                <w:webHidden/>
              </w:rPr>
              <w:fldChar w:fldCharType="separate"/>
            </w:r>
            <w:r w:rsidR="00AE3B27">
              <w:rPr>
                <w:noProof/>
                <w:webHidden/>
              </w:rPr>
              <w:t>6</w:t>
            </w:r>
            <w:r w:rsidR="00AE3B27">
              <w:rPr>
                <w:noProof/>
                <w:webHidden/>
              </w:rPr>
              <w:fldChar w:fldCharType="end"/>
            </w:r>
          </w:hyperlink>
        </w:p>
        <w:p w14:paraId="3913544B" w14:textId="5209971D" w:rsidR="00AE3B27" w:rsidRDefault="00872F38">
          <w:pPr>
            <w:pStyle w:val="TOC1"/>
            <w:tabs>
              <w:tab w:val="right" w:leader="dot" w:pos="9350"/>
            </w:tabs>
            <w:rPr>
              <w:noProof/>
            </w:rPr>
          </w:pPr>
          <w:hyperlink w:anchor="_Toc110504310" w:history="1">
            <w:r w:rsidR="00AE3B27" w:rsidRPr="008E4B7F">
              <w:rPr>
                <w:rStyle w:val="Hyperlink"/>
                <w:noProof/>
              </w:rPr>
              <w:t>E1 Comment 5</w:t>
            </w:r>
            <w:r w:rsidR="00AE3B27">
              <w:rPr>
                <w:noProof/>
                <w:webHidden/>
              </w:rPr>
              <w:tab/>
            </w:r>
            <w:r w:rsidR="00AE3B27">
              <w:rPr>
                <w:noProof/>
                <w:webHidden/>
              </w:rPr>
              <w:fldChar w:fldCharType="begin"/>
            </w:r>
            <w:r w:rsidR="00AE3B27">
              <w:rPr>
                <w:noProof/>
                <w:webHidden/>
              </w:rPr>
              <w:instrText xml:space="preserve"> PAGEREF _Toc110504310 \h </w:instrText>
            </w:r>
            <w:r w:rsidR="00AE3B27">
              <w:rPr>
                <w:noProof/>
                <w:webHidden/>
              </w:rPr>
            </w:r>
            <w:r w:rsidR="00AE3B27">
              <w:rPr>
                <w:noProof/>
                <w:webHidden/>
              </w:rPr>
              <w:fldChar w:fldCharType="separate"/>
            </w:r>
            <w:r w:rsidR="00AE3B27">
              <w:rPr>
                <w:noProof/>
                <w:webHidden/>
              </w:rPr>
              <w:t>7</w:t>
            </w:r>
            <w:r w:rsidR="00AE3B27">
              <w:rPr>
                <w:noProof/>
                <w:webHidden/>
              </w:rPr>
              <w:fldChar w:fldCharType="end"/>
            </w:r>
          </w:hyperlink>
        </w:p>
        <w:p w14:paraId="359592B2" w14:textId="46271AA3" w:rsidR="00AE3B27" w:rsidRDefault="00872F38">
          <w:pPr>
            <w:pStyle w:val="TOC1"/>
            <w:tabs>
              <w:tab w:val="right" w:leader="dot" w:pos="9350"/>
            </w:tabs>
            <w:rPr>
              <w:noProof/>
            </w:rPr>
          </w:pPr>
          <w:hyperlink w:anchor="_Toc110504311" w:history="1">
            <w:r w:rsidR="00AE3B27" w:rsidRPr="008E4B7F">
              <w:rPr>
                <w:rStyle w:val="Hyperlink"/>
                <w:noProof/>
              </w:rPr>
              <w:t>R1 Comment 1</w:t>
            </w:r>
            <w:r w:rsidR="00AE3B27">
              <w:rPr>
                <w:noProof/>
                <w:webHidden/>
              </w:rPr>
              <w:tab/>
            </w:r>
            <w:r w:rsidR="00AE3B27">
              <w:rPr>
                <w:noProof/>
                <w:webHidden/>
              </w:rPr>
              <w:fldChar w:fldCharType="begin"/>
            </w:r>
            <w:r w:rsidR="00AE3B27">
              <w:rPr>
                <w:noProof/>
                <w:webHidden/>
              </w:rPr>
              <w:instrText xml:space="preserve"> PAGEREF _Toc110504311 \h </w:instrText>
            </w:r>
            <w:r w:rsidR="00AE3B27">
              <w:rPr>
                <w:noProof/>
                <w:webHidden/>
              </w:rPr>
            </w:r>
            <w:r w:rsidR="00AE3B27">
              <w:rPr>
                <w:noProof/>
                <w:webHidden/>
              </w:rPr>
              <w:fldChar w:fldCharType="separate"/>
            </w:r>
            <w:r w:rsidR="00AE3B27">
              <w:rPr>
                <w:noProof/>
                <w:webHidden/>
              </w:rPr>
              <w:t>7</w:t>
            </w:r>
            <w:r w:rsidR="00AE3B27">
              <w:rPr>
                <w:noProof/>
                <w:webHidden/>
              </w:rPr>
              <w:fldChar w:fldCharType="end"/>
            </w:r>
          </w:hyperlink>
        </w:p>
        <w:p w14:paraId="46297B26" w14:textId="3A1401E1" w:rsidR="00AE3B27" w:rsidRDefault="00872F38">
          <w:pPr>
            <w:pStyle w:val="TOC1"/>
            <w:tabs>
              <w:tab w:val="right" w:leader="dot" w:pos="9350"/>
            </w:tabs>
            <w:rPr>
              <w:noProof/>
            </w:rPr>
          </w:pPr>
          <w:hyperlink w:anchor="_Toc110504312" w:history="1">
            <w:r w:rsidR="00AE3B27" w:rsidRPr="008E4B7F">
              <w:rPr>
                <w:rStyle w:val="Hyperlink"/>
                <w:noProof/>
              </w:rPr>
              <w:t>R1 Comment 2</w:t>
            </w:r>
            <w:r w:rsidR="00AE3B27">
              <w:rPr>
                <w:noProof/>
                <w:webHidden/>
              </w:rPr>
              <w:tab/>
            </w:r>
            <w:r w:rsidR="00AE3B27">
              <w:rPr>
                <w:noProof/>
                <w:webHidden/>
              </w:rPr>
              <w:fldChar w:fldCharType="begin"/>
            </w:r>
            <w:r w:rsidR="00AE3B27">
              <w:rPr>
                <w:noProof/>
                <w:webHidden/>
              </w:rPr>
              <w:instrText xml:space="preserve"> PAGEREF _Toc110504312 \h </w:instrText>
            </w:r>
            <w:r w:rsidR="00AE3B27">
              <w:rPr>
                <w:noProof/>
                <w:webHidden/>
              </w:rPr>
            </w:r>
            <w:r w:rsidR="00AE3B27">
              <w:rPr>
                <w:noProof/>
                <w:webHidden/>
              </w:rPr>
              <w:fldChar w:fldCharType="separate"/>
            </w:r>
            <w:r w:rsidR="00AE3B27">
              <w:rPr>
                <w:noProof/>
                <w:webHidden/>
              </w:rPr>
              <w:t>7</w:t>
            </w:r>
            <w:r w:rsidR="00AE3B27">
              <w:rPr>
                <w:noProof/>
                <w:webHidden/>
              </w:rPr>
              <w:fldChar w:fldCharType="end"/>
            </w:r>
          </w:hyperlink>
        </w:p>
        <w:p w14:paraId="40663B65" w14:textId="7DEA2F02" w:rsidR="00AE3B27" w:rsidRDefault="00872F38">
          <w:pPr>
            <w:pStyle w:val="TOC1"/>
            <w:tabs>
              <w:tab w:val="right" w:leader="dot" w:pos="9350"/>
            </w:tabs>
            <w:rPr>
              <w:noProof/>
            </w:rPr>
          </w:pPr>
          <w:hyperlink w:anchor="_Toc110504313" w:history="1">
            <w:r w:rsidR="00AE3B27" w:rsidRPr="008E4B7F">
              <w:rPr>
                <w:rStyle w:val="Hyperlink"/>
                <w:noProof/>
              </w:rPr>
              <w:t>R1 Comment 3</w:t>
            </w:r>
            <w:r w:rsidR="00AE3B27">
              <w:rPr>
                <w:noProof/>
                <w:webHidden/>
              </w:rPr>
              <w:tab/>
            </w:r>
            <w:r w:rsidR="00AE3B27">
              <w:rPr>
                <w:noProof/>
                <w:webHidden/>
              </w:rPr>
              <w:fldChar w:fldCharType="begin"/>
            </w:r>
            <w:r w:rsidR="00AE3B27">
              <w:rPr>
                <w:noProof/>
                <w:webHidden/>
              </w:rPr>
              <w:instrText xml:space="preserve"> PAGEREF _Toc110504313 \h </w:instrText>
            </w:r>
            <w:r w:rsidR="00AE3B27">
              <w:rPr>
                <w:noProof/>
                <w:webHidden/>
              </w:rPr>
            </w:r>
            <w:r w:rsidR="00AE3B27">
              <w:rPr>
                <w:noProof/>
                <w:webHidden/>
              </w:rPr>
              <w:fldChar w:fldCharType="separate"/>
            </w:r>
            <w:r w:rsidR="00AE3B27">
              <w:rPr>
                <w:noProof/>
                <w:webHidden/>
              </w:rPr>
              <w:t>8</w:t>
            </w:r>
            <w:r w:rsidR="00AE3B27">
              <w:rPr>
                <w:noProof/>
                <w:webHidden/>
              </w:rPr>
              <w:fldChar w:fldCharType="end"/>
            </w:r>
          </w:hyperlink>
        </w:p>
        <w:p w14:paraId="2D015C52" w14:textId="7D8575F2" w:rsidR="00AE3B27" w:rsidRDefault="00872F38">
          <w:pPr>
            <w:pStyle w:val="TOC1"/>
            <w:tabs>
              <w:tab w:val="right" w:leader="dot" w:pos="9350"/>
            </w:tabs>
            <w:rPr>
              <w:noProof/>
            </w:rPr>
          </w:pPr>
          <w:hyperlink w:anchor="_Toc110504314" w:history="1">
            <w:r w:rsidR="00AE3B27" w:rsidRPr="008E4B7F">
              <w:rPr>
                <w:rStyle w:val="Hyperlink"/>
                <w:noProof/>
              </w:rPr>
              <w:t>R2 Comment 1</w:t>
            </w:r>
            <w:r w:rsidR="00AE3B27">
              <w:rPr>
                <w:noProof/>
                <w:webHidden/>
              </w:rPr>
              <w:tab/>
            </w:r>
            <w:r w:rsidR="00AE3B27">
              <w:rPr>
                <w:noProof/>
                <w:webHidden/>
              </w:rPr>
              <w:fldChar w:fldCharType="begin"/>
            </w:r>
            <w:r w:rsidR="00AE3B27">
              <w:rPr>
                <w:noProof/>
                <w:webHidden/>
              </w:rPr>
              <w:instrText xml:space="preserve"> PAGEREF _Toc110504314 \h </w:instrText>
            </w:r>
            <w:r w:rsidR="00AE3B27">
              <w:rPr>
                <w:noProof/>
                <w:webHidden/>
              </w:rPr>
            </w:r>
            <w:r w:rsidR="00AE3B27">
              <w:rPr>
                <w:noProof/>
                <w:webHidden/>
              </w:rPr>
              <w:fldChar w:fldCharType="separate"/>
            </w:r>
            <w:r w:rsidR="00AE3B27">
              <w:rPr>
                <w:noProof/>
                <w:webHidden/>
              </w:rPr>
              <w:t>8</w:t>
            </w:r>
            <w:r w:rsidR="00AE3B27">
              <w:rPr>
                <w:noProof/>
                <w:webHidden/>
              </w:rPr>
              <w:fldChar w:fldCharType="end"/>
            </w:r>
          </w:hyperlink>
        </w:p>
        <w:p w14:paraId="283F8C55" w14:textId="5469EAED" w:rsidR="00AE3B27" w:rsidRDefault="00872F38">
          <w:pPr>
            <w:pStyle w:val="TOC1"/>
            <w:tabs>
              <w:tab w:val="right" w:leader="dot" w:pos="9350"/>
            </w:tabs>
            <w:rPr>
              <w:noProof/>
            </w:rPr>
          </w:pPr>
          <w:hyperlink w:anchor="_Toc110504315" w:history="1">
            <w:r w:rsidR="00AE3B27" w:rsidRPr="008E4B7F">
              <w:rPr>
                <w:rStyle w:val="Hyperlink"/>
                <w:noProof/>
              </w:rPr>
              <w:t>R2 Comment 2</w:t>
            </w:r>
            <w:r w:rsidR="00AE3B27">
              <w:rPr>
                <w:noProof/>
                <w:webHidden/>
              </w:rPr>
              <w:tab/>
            </w:r>
            <w:r w:rsidR="00AE3B27">
              <w:rPr>
                <w:noProof/>
                <w:webHidden/>
              </w:rPr>
              <w:fldChar w:fldCharType="begin"/>
            </w:r>
            <w:r w:rsidR="00AE3B27">
              <w:rPr>
                <w:noProof/>
                <w:webHidden/>
              </w:rPr>
              <w:instrText xml:space="preserve"> PAGEREF _Toc110504315 \h </w:instrText>
            </w:r>
            <w:r w:rsidR="00AE3B27">
              <w:rPr>
                <w:noProof/>
                <w:webHidden/>
              </w:rPr>
            </w:r>
            <w:r w:rsidR="00AE3B27">
              <w:rPr>
                <w:noProof/>
                <w:webHidden/>
              </w:rPr>
              <w:fldChar w:fldCharType="separate"/>
            </w:r>
            <w:r w:rsidR="00AE3B27">
              <w:rPr>
                <w:noProof/>
                <w:webHidden/>
              </w:rPr>
              <w:t>9</w:t>
            </w:r>
            <w:r w:rsidR="00AE3B27">
              <w:rPr>
                <w:noProof/>
                <w:webHidden/>
              </w:rPr>
              <w:fldChar w:fldCharType="end"/>
            </w:r>
          </w:hyperlink>
        </w:p>
        <w:p w14:paraId="28F76ADA" w14:textId="6670BC48" w:rsidR="00AE3B27" w:rsidRDefault="00872F38">
          <w:pPr>
            <w:pStyle w:val="TOC1"/>
            <w:tabs>
              <w:tab w:val="right" w:leader="dot" w:pos="9350"/>
            </w:tabs>
            <w:rPr>
              <w:noProof/>
            </w:rPr>
          </w:pPr>
          <w:hyperlink w:anchor="_Toc110504316" w:history="1">
            <w:r w:rsidR="00AE3B27" w:rsidRPr="008E4B7F">
              <w:rPr>
                <w:rStyle w:val="Hyperlink"/>
                <w:noProof/>
              </w:rPr>
              <w:t>R2 Comment 3</w:t>
            </w:r>
            <w:r w:rsidR="00AE3B27">
              <w:rPr>
                <w:noProof/>
                <w:webHidden/>
              </w:rPr>
              <w:tab/>
            </w:r>
            <w:r w:rsidR="00AE3B27">
              <w:rPr>
                <w:noProof/>
                <w:webHidden/>
              </w:rPr>
              <w:fldChar w:fldCharType="begin"/>
            </w:r>
            <w:r w:rsidR="00AE3B27">
              <w:rPr>
                <w:noProof/>
                <w:webHidden/>
              </w:rPr>
              <w:instrText xml:space="preserve"> PAGEREF _Toc110504316 \h </w:instrText>
            </w:r>
            <w:r w:rsidR="00AE3B27">
              <w:rPr>
                <w:noProof/>
                <w:webHidden/>
              </w:rPr>
            </w:r>
            <w:r w:rsidR="00AE3B27">
              <w:rPr>
                <w:noProof/>
                <w:webHidden/>
              </w:rPr>
              <w:fldChar w:fldCharType="separate"/>
            </w:r>
            <w:r w:rsidR="00AE3B27">
              <w:rPr>
                <w:noProof/>
                <w:webHidden/>
              </w:rPr>
              <w:t>9</w:t>
            </w:r>
            <w:r w:rsidR="00AE3B27">
              <w:rPr>
                <w:noProof/>
                <w:webHidden/>
              </w:rPr>
              <w:fldChar w:fldCharType="end"/>
            </w:r>
          </w:hyperlink>
        </w:p>
        <w:p w14:paraId="36CAFC18" w14:textId="4E64CB68" w:rsidR="00AE3B27" w:rsidRDefault="00872F38">
          <w:pPr>
            <w:pStyle w:val="TOC1"/>
            <w:tabs>
              <w:tab w:val="right" w:leader="dot" w:pos="9350"/>
            </w:tabs>
            <w:rPr>
              <w:noProof/>
            </w:rPr>
          </w:pPr>
          <w:hyperlink w:anchor="_Toc110504317" w:history="1">
            <w:r w:rsidR="00AE3B27" w:rsidRPr="008E4B7F">
              <w:rPr>
                <w:rStyle w:val="Hyperlink"/>
                <w:noProof/>
              </w:rPr>
              <w:t>R2 Comment 4</w:t>
            </w:r>
            <w:r w:rsidR="00AE3B27">
              <w:rPr>
                <w:noProof/>
                <w:webHidden/>
              </w:rPr>
              <w:tab/>
            </w:r>
            <w:r w:rsidR="00AE3B27">
              <w:rPr>
                <w:noProof/>
                <w:webHidden/>
              </w:rPr>
              <w:fldChar w:fldCharType="begin"/>
            </w:r>
            <w:r w:rsidR="00AE3B27">
              <w:rPr>
                <w:noProof/>
                <w:webHidden/>
              </w:rPr>
              <w:instrText xml:space="preserve"> PAGEREF _Toc110504317 \h </w:instrText>
            </w:r>
            <w:r w:rsidR="00AE3B27">
              <w:rPr>
                <w:noProof/>
                <w:webHidden/>
              </w:rPr>
            </w:r>
            <w:r w:rsidR="00AE3B27">
              <w:rPr>
                <w:noProof/>
                <w:webHidden/>
              </w:rPr>
              <w:fldChar w:fldCharType="separate"/>
            </w:r>
            <w:r w:rsidR="00AE3B27">
              <w:rPr>
                <w:noProof/>
                <w:webHidden/>
              </w:rPr>
              <w:t>9</w:t>
            </w:r>
            <w:r w:rsidR="00AE3B27">
              <w:rPr>
                <w:noProof/>
                <w:webHidden/>
              </w:rPr>
              <w:fldChar w:fldCharType="end"/>
            </w:r>
          </w:hyperlink>
        </w:p>
        <w:p w14:paraId="243608D3" w14:textId="0D0E1731" w:rsidR="00AE3B27" w:rsidRDefault="00872F38">
          <w:pPr>
            <w:pStyle w:val="TOC1"/>
            <w:tabs>
              <w:tab w:val="right" w:leader="dot" w:pos="9350"/>
            </w:tabs>
            <w:rPr>
              <w:noProof/>
            </w:rPr>
          </w:pPr>
          <w:hyperlink w:anchor="_Toc110504318" w:history="1">
            <w:r w:rsidR="00AE3B27" w:rsidRPr="008E4B7F">
              <w:rPr>
                <w:rStyle w:val="Hyperlink"/>
                <w:noProof/>
              </w:rPr>
              <w:t>R2 Comment 5</w:t>
            </w:r>
            <w:r w:rsidR="00AE3B27">
              <w:rPr>
                <w:noProof/>
                <w:webHidden/>
              </w:rPr>
              <w:tab/>
            </w:r>
            <w:r w:rsidR="00AE3B27">
              <w:rPr>
                <w:noProof/>
                <w:webHidden/>
              </w:rPr>
              <w:fldChar w:fldCharType="begin"/>
            </w:r>
            <w:r w:rsidR="00AE3B27">
              <w:rPr>
                <w:noProof/>
                <w:webHidden/>
              </w:rPr>
              <w:instrText xml:space="preserve"> PAGEREF _Toc110504318 \h </w:instrText>
            </w:r>
            <w:r w:rsidR="00AE3B27">
              <w:rPr>
                <w:noProof/>
                <w:webHidden/>
              </w:rPr>
            </w:r>
            <w:r w:rsidR="00AE3B27">
              <w:rPr>
                <w:noProof/>
                <w:webHidden/>
              </w:rPr>
              <w:fldChar w:fldCharType="separate"/>
            </w:r>
            <w:r w:rsidR="00AE3B27">
              <w:rPr>
                <w:noProof/>
                <w:webHidden/>
              </w:rPr>
              <w:t>9</w:t>
            </w:r>
            <w:r w:rsidR="00AE3B27">
              <w:rPr>
                <w:noProof/>
                <w:webHidden/>
              </w:rPr>
              <w:fldChar w:fldCharType="end"/>
            </w:r>
          </w:hyperlink>
        </w:p>
        <w:p w14:paraId="47FD53E7" w14:textId="707F16D3" w:rsidR="00AE3B27" w:rsidRDefault="00872F38">
          <w:pPr>
            <w:pStyle w:val="TOC1"/>
            <w:tabs>
              <w:tab w:val="right" w:leader="dot" w:pos="9350"/>
            </w:tabs>
            <w:rPr>
              <w:noProof/>
            </w:rPr>
          </w:pPr>
          <w:hyperlink w:anchor="_Toc110504319" w:history="1">
            <w:r w:rsidR="00AE3B27" w:rsidRPr="008E4B7F">
              <w:rPr>
                <w:rStyle w:val="Hyperlink"/>
                <w:noProof/>
              </w:rPr>
              <w:t>R2 Comment 6</w:t>
            </w:r>
            <w:r w:rsidR="00AE3B27">
              <w:rPr>
                <w:noProof/>
                <w:webHidden/>
              </w:rPr>
              <w:tab/>
            </w:r>
            <w:r w:rsidR="00AE3B27">
              <w:rPr>
                <w:noProof/>
                <w:webHidden/>
              </w:rPr>
              <w:fldChar w:fldCharType="begin"/>
            </w:r>
            <w:r w:rsidR="00AE3B27">
              <w:rPr>
                <w:noProof/>
                <w:webHidden/>
              </w:rPr>
              <w:instrText xml:space="preserve"> PAGEREF _Toc110504319 \h </w:instrText>
            </w:r>
            <w:r w:rsidR="00AE3B27">
              <w:rPr>
                <w:noProof/>
                <w:webHidden/>
              </w:rPr>
            </w:r>
            <w:r w:rsidR="00AE3B27">
              <w:rPr>
                <w:noProof/>
                <w:webHidden/>
              </w:rPr>
              <w:fldChar w:fldCharType="separate"/>
            </w:r>
            <w:r w:rsidR="00AE3B27">
              <w:rPr>
                <w:noProof/>
                <w:webHidden/>
              </w:rPr>
              <w:t>9</w:t>
            </w:r>
            <w:r w:rsidR="00AE3B27">
              <w:rPr>
                <w:noProof/>
                <w:webHidden/>
              </w:rPr>
              <w:fldChar w:fldCharType="end"/>
            </w:r>
          </w:hyperlink>
        </w:p>
        <w:p w14:paraId="5C88A92C" w14:textId="1D2BAE5A" w:rsidR="00AE3B27" w:rsidRDefault="00872F38">
          <w:pPr>
            <w:pStyle w:val="TOC1"/>
            <w:tabs>
              <w:tab w:val="right" w:leader="dot" w:pos="9350"/>
            </w:tabs>
            <w:rPr>
              <w:noProof/>
            </w:rPr>
          </w:pPr>
          <w:hyperlink w:anchor="_Toc110504320" w:history="1">
            <w:r w:rsidR="00AE3B27" w:rsidRPr="008E4B7F">
              <w:rPr>
                <w:rStyle w:val="Hyperlink"/>
                <w:noProof/>
              </w:rPr>
              <w:t>R2 Comment 7</w:t>
            </w:r>
            <w:r w:rsidR="00AE3B27">
              <w:rPr>
                <w:noProof/>
                <w:webHidden/>
              </w:rPr>
              <w:tab/>
            </w:r>
            <w:r w:rsidR="00AE3B27">
              <w:rPr>
                <w:noProof/>
                <w:webHidden/>
              </w:rPr>
              <w:fldChar w:fldCharType="begin"/>
            </w:r>
            <w:r w:rsidR="00AE3B27">
              <w:rPr>
                <w:noProof/>
                <w:webHidden/>
              </w:rPr>
              <w:instrText xml:space="preserve"> PAGEREF _Toc110504320 \h </w:instrText>
            </w:r>
            <w:r w:rsidR="00AE3B27">
              <w:rPr>
                <w:noProof/>
                <w:webHidden/>
              </w:rPr>
            </w:r>
            <w:r w:rsidR="00AE3B27">
              <w:rPr>
                <w:noProof/>
                <w:webHidden/>
              </w:rPr>
              <w:fldChar w:fldCharType="separate"/>
            </w:r>
            <w:r w:rsidR="00AE3B27">
              <w:rPr>
                <w:noProof/>
                <w:webHidden/>
              </w:rPr>
              <w:t>10</w:t>
            </w:r>
            <w:r w:rsidR="00AE3B27">
              <w:rPr>
                <w:noProof/>
                <w:webHidden/>
              </w:rPr>
              <w:fldChar w:fldCharType="end"/>
            </w:r>
          </w:hyperlink>
        </w:p>
        <w:p w14:paraId="01CED82D" w14:textId="68D2AA2E" w:rsidR="00AE3B27" w:rsidRDefault="00872F38">
          <w:pPr>
            <w:pStyle w:val="TOC1"/>
            <w:tabs>
              <w:tab w:val="right" w:leader="dot" w:pos="9350"/>
            </w:tabs>
            <w:rPr>
              <w:noProof/>
            </w:rPr>
          </w:pPr>
          <w:hyperlink w:anchor="_Toc110504321" w:history="1">
            <w:r w:rsidR="00AE3B27" w:rsidRPr="008E4B7F">
              <w:rPr>
                <w:rStyle w:val="Hyperlink"/>
                <w:noProof/>
              </w:rPr>
              <w:t>R2 Comment 8</w:t>
            </w:r>
            <w:r w:rsidR="00AE3B27">
              <w:rPr>
                <w:noProof/>
                <w:webHidden/>
              </w:rPr>
              <w:tab/>
            </w:r>
            <w:r w:rsidR="00AE3B27">
              <w:rPr>
                <w:noProof/>
                <w:webHidden/>
              </w:rPr>
              <w:fldChar w:fldCharType="begin"/>
            </w:r>
            <w:r w:rsidR="00AE3B27">
              <w:rPr>
                <w:noProof/>
                <w:webHidden/>
              </w:rPr>
              <w:instrText xml:space="preserve"> PAGEREF _Toc110504321 \h </w:instrText>
            </w:r>
            <w:r w:rsidR="00AE3B27">
              <w:rPr>
                <w:noProof/>
                <w:webHidden/>
              </w:rPr>
            </w:r>
            <w:r w:rsidR="00AE3B27">
              <w:rPr>
                <w:noProof/>
                <w:webHidden/>
              </w:rPr>
              <w:fldChar w:fldCharType="separate"/>
            </w:r>
            <w:r w:rsidR="00AE3B27">
              <w:rPr>
                <w:noProof/>
                <w:webHidden/>
              </w:rPr>
              <w:t>10</w:t>
            </w:r>
            <w:r w:rsidR="00AE3B27">
              <w:rPr>
                <w:noProof/>
                <w:webHidden/>
              </w:rPr>
              <w:fldChar w:fldCharType="end"/>
            </w:r>
          </w:hyperlink>
        </w:p>
        <w:p w14:paraId="7747EBFE" w14:textId="7AB15C36" w:rsidR="00AE3B27" w:rsidRDefault="00872F38">
          <w:pPr>
            <w:pStyle w:val="TOC1"/>
            <w:tabs>
              <w:tab w:val="right" w:leader="dot" w:pos="9350"/>
            </w:tabs>
            <w:rPr>
              <w:noProof/>
            </w:rPr>
          </w:pPr>
          <w:hyperlink w:anchor="_Toc110504322" w:history="1">
            <w:r w:rsidR="00AE3B27" w:rsidRPr="008E4B7F">
              <w:rPr>
                <w:rStyle w:val="Hyperlink"/>
                <w:noProof/>
              </w:rPr>
              <w:t>R2 Comment 9</w:t>
            </w:r>
            <w:r w:rsidR="00AE3B27">
              <w:rPr>
                <w:noProof/>
                <w:webHidden/>
              </w:rPr>
              <w:tab/>
            </w:r>
            <w:r w:rsidR="00AE3B27">
              <w:rPr>
                <w:noProof/>
                <w:webHidden/>
              </w:rPr>
              <w:fldChar w:fldCharType="begin"/>
            </w:r>
            <w:r w:rsidR="00AE3B27">
              <w:rPr>
                <w:noProof/>
                <w:webHidden/>
              </w:rPr>
              <w:instrText xml:space="preserve"> PAGEREF _Toc110504322 \h </w:instrText>
            </w:r>
            <w:r w:rsidR="00AE3B27">
              <w:rPr>
                <w:noProof/>
                <w:webHidden/>
              </w:rPr>
            </w:r>
            <w:r w:rsidR="00AE3B27">
              <w:rPr>
                <w:noProof/>
                <w:webHidden/>
              </w:rPr>
              <w:fldChar w:fldCharType="separate"/>
            </w:r>
            <w:r w:rsidR="00AE3B27">
              <w:rPr>
                <w:noProof/>
                <w:webHidden/>
              </w:rPr>
              <w:t>10</w:t>
            </w:r>
            <w:r w:rsidR="00AE3B27">
              <w:rPr>
                <w:noProof/>
                <w:webHidden/>
              </w:rPr>
              <w:fldChar w:fldCharType="end"/>
            </w:r>
          </w:hyperlink>
        </w:p>
        <w:p w14:paraId="1D357194" w14:textId="465A3DBD" w:rsidR="00AE3B27" w:rsidRDefault="00872F38">
          <w:pPr>
            <w:pStyle w:val="TOC1"/>
            <w:tabs>
              <w:tab w:val="right" w:leader="dot" w:pos="9350"/>
            </w:tabs>
            <w:rPr>
              <w:noProof/>
            </w:rPr>
          </w:pPr>
          <w:hyperlink w:anchor="_Toc110504323" w:history="1">
            <w:r w:rsidR="00AE3B27" w:rsidRPr="008E4B7F">
              <w:rPr>
                <w:rStyle w:val="Hyperlink"/>
                <w:noProof/>
              </w:rPr>
              <w:t>R2 Comment 10</w:t>
            </w:r>
            <w:r w:rsidR="00AE3B27">
              <w:rPr>
                <w:noProof/>
                <w:webHidden/>
              </w:rPr>
              <w:tab/>
            </w:r>
            <w:r w:rsidR="00AE3B27">
              <w:rPr>
                <w:noProof/>
                <w:webHidden/>
              </w:rPr>
              <w:fldChar w:fldCharType="begin"/>
            </w:r>
            <w:r w:rsidR="00AE3B27">
              <w:rPr>
                <w:noProof/>
                <w:webHidden/>
              </w:rPr>
              <w:instrText xml:space="preserve"> PAGEREF _Toc110504323 \h </w:instrText>
            </w:r>
            <w:r w:rsidR="00AE3B27">
              <w:rPr>
                <w:noProof/>
                <w:webHidden/>
              </w:rPr>
            </w:r>
            <w:r w:rsidR="00AE3B27">
              <w:rPr>
                <w:noProof/>
                <w:webHidden/>
              </w:rPr>
              <w:fldChar w:fldCharType="separate"/>
            </w:r>
            <w:r w:rsidR="00AE3B27">
              <w:rPr>
                <w:noProof/>
                <w:webHidden/>
              </w:rPr>
              <w:t>10</w:t>
            </w:r>
            <w:r w:rsidR="00AE3B27">
              <w:rPr>
                <w:noProof/>
                <w:webHidden/>
              </w:rPr>
              <w:fldChar w:fldCharType="end"/>
            </w:r>
          </w:hyperlink>
        </w:p>
        <w:p w14:paraId="26530060" w14:textId="06F40AE6" w:rsidR="00AE3B27" w:rsidRDefault="00872F38">
          <w:pPr>
            <w:pStyle w:val="TOC1"/>
            <w:tabs>
              <w:tab w:val="right" w:leader="dot" w:pos="9350"/>
            </w:tabs>
            <w:rPr>
              <w:noProof/>
            </w:rPr>
          </w:pPr>
          <w:hyperlink w:anchor="_Toc110504324" w:history="1">
            <w:r w:rsidR="00AE3B27" w:rsidRPr="008E4B7F">
              <w:rPr>
                <w:rStyle w:val="Hyperlink"/>
                <w:noProof/>
              </w:rPr>
              <w:t>R2 Comment 11</w:t>
            </w:r>
            <w:r w:rsidR="00AE3B27">
              <w:rPr>
                <w:noProof/>
                <w:webHidden/>
              </w:rPr>
              <w:tab/>
            </w:r>
            <w:r w:rsidR="00AE3B27">
              <w:rPr>
                <w:noProof/>
                <w:webHidden/>
              </w:rPr>
              <w:fldChar w:fldCharType="begin"/>
            </w:r>
            <w:r w:rsidR="00AE3B27">
              <w:rPr>
                <w:noProof/>
                <w:webHidden/>
              </w:rPr>
              <w:instrText xml:space="preserve"> PAGEREF _Toc110504324 \h </w:instrText>
            </w:r>
            <w:r w:rsidR="00AE3B27">
              <w:rPr>
                <w:noProof/>
                <w:webHidden/>
              </w:rPr>
            </w:r>
            <w:r w:rsidR="00AE3B27">
              <w:rPr>
                <w:noProof/>
                <w:webHidden/>
              </w:rPr>
              <w:fldChar w:fldCharType="separate"/>
            </w:r>
            <w:r w:rsidR="00AE3B27">
              <w:rPr>
                <w:noProof/>
                <w:webHidden/>
              </w:rPr>
              <w:t>10</w:t>
            </w:r>
            <w:r w:rsidR="00AE3B27">
              <w:rPr>
                <w:noProof/>
                <w:webHidden/>
              </w:rPr>
              <w:fldChar w:fldCharType="end"/>
            </w:r>
          </w:hyperlink>
        </w:p>
        <w:p w14:paraId="594232E6" w14:textId="755CD58A" w:rsidR="00AE3B27" w:rsidRDefault="00872F38">
          <w:pPr>
            <w:pStyle w:val="TOC1"/>
            <w:tabs>
              <w:tab w:val="right" w:leader="dot" w:pos="9350"/>
            </w:tabs>
            <w:rPr>
              <w:noProof/>
            </w:rPr>
          </w:pPr>
          <w:hyperlink w:anchor="_Toc110504325" w:history="1">
            <w:r w:rsidR="00AE3B27" w:rsidRPr="008E4B7F">
              <w:rPr>
                <w:rStyle w:val="Hyperlink"/>
                <w:noProof/>
              </w:rPr>
              <w:t>R2 Comment 12</w:t>
            </w:r>
            <w:r w:rsidR="00AE3B27">
              <w:rPr>
                <w:noProof/>
                <w:webHidden/>
              </w:rPr>
              <w:tab/>
            </w:r>
            <w:r w:rsidR="00AE3B27">
              <w:rPr>
                <w:noProof/>
                <w:webHidden/>
              </w:rPr>
              <w:fldChar w:fldCharType="begin"/>
            </w:r>
            <w:r w:rsidR="00AE3B27">
              <w:rPr>
                <w:noProof/>
                <w:webHidden/>
              </w:rPr>
              <w:instrText xml:space="preserve"> PAGEREF _Toc110504325 \h </w:instrText>
            </w:r>
            <w:r w:rsidR="00AE3B27">
              <w:rPr>
                <w:noProof/>
                <w:webHidden/>
              </w:rPr>
            </w:r>
            <w:r w:rsidR="00AE3B27">
              <w:rPr>
                <w:noProof/>
                <w:webHidden/>
              </w:rPr>
              <w:fldChar w:fldCharType="separate"/>
            </w:r>
            <w:r w:rsidR="00AE3B27">
              <w:rPr>
                <w:noProof/>
                <w:webHidden/>
              </w:rPr>
              <w:t>11</w:t>
            </w:r>
            <w:r w:rsidR="00AE3B27">
              <w:rPr>
                <w:noProof/>
                <w:webHidden/>
              </w:rPr>
              <w:fldChar w:fldCharType="end"/>
            </w:r>
          </w:hyperlink>
        </w:p>
        <w:p w14:paraId="415BA721" w14:textId="5BA77B18" w:rsidR="00BD7748" w:rsidRDefault="00BD7748">
          <w:r>
            <w:rPr>
              <w:b/>
              <w:bCs/>
              <w:noProof/>
            </w:rPr>
            <w:fldChar w:fldCharType="end"/>
          </w:r>
        </w:p>
      </w:sdtContent>
    </w:sdt>
    <w:p w14:paraId="113F47B5" w14:textId="1CED8FA0" w:rsidR="007921ED" w:rsidRDefault="007921ED" w:rsidP="00A25300">
      <w:pPr>
        <w:pStyle w:val="Heading1"/>
      </w:pPr>
      <w:r>
        <w:br w:type="page"/>
      </w:r>
    </w:p>
    <w:p w14:paraId="268F491E" w14:textId="32269F73" w:rsidR="0007582F" w:rsidRPr="00F639EA" w:rsidRDefault="002D1AF3" w:rsidP="00A25300">
      <w:pPr>
        <w:pStyle w:val="Heading1"/>
      </w:pPr>
      <w:bookmarkStart w:id="0" w:name="_Toc110504305"/>
      <w:r w:rsidRPr="00F639EA">
        <w:lastRenderedPageBreak/>
        <w:t xml:space="preserve">List of </w:t>
      </w:r>
      <w:r w:rsidR="005029D5">
        <w:t xml:space="preserve">All </w:t>
      </w:r>
      <w:r w:rsidRPr="00F639EA">
        <w:t>Reviewer Comments</w:t>
      </w:r>
      <w:bookmarkEnd w:id="0"/>
    </w:p>
    <w:p w14:paraId="270E34C0" w14:textId="77777777" w:rsidR="005029D5" w:rsidRDefault="005029D5" w:rsidP="002D1AF3"/>
    <w:p w14:paraId="7F89DFD2" w14:textId="2652E45C" w:rsidR="002D1AF3" w:rsidRDefault="00CA4D4A" w:rsidP="009B41C3">
      <w:r w:rsidRPr="00CA4D4A">
        <w:t>The following is a l</w:t>
      </w:r>
      <w:r>
        <w:t xml:space="preserve">ist of all reviewer comments received on </w:t>
      </w:r>
      <w:r w:rsidR="00DC0FB3">
        <w:rPr>
          <w:b/>
          <w:bCs/>
        </w:rPr>
        <w:t>31</w:t>
      </w:r>
      <w:r w:rsidR="003E5BA4" w:rsidRPr="000F693E">
        <w:rPr>
          <w:b/>
          <w:bCs/>
        </w:rPr>
        <w:t xml:space="preserve"> Ma</w:t>
      </w:r>
      <w:r w:rsidR="009F6294" w:rsidRPr="000F693E">
        <w:rPr>
          <w:b/>
          <w:bCs/>
        </w:rPr>
        <w:t>y</w:t>
      </w:r>
      <w:r w:rsidRPr="000F693E">
        <w:rPr>
          <w:b/>
          <w:bCs/>
        </w:rPr>
        <w:t xml:space="preserve"> 202</w:t>
      </w:r>
      <w:r w:rsidR="009F6294" w:rsidRPr="000F693E">
        <w:rPr>
          <w:b/>
          <w:bCs/>
        </w:rPr>
        <w:t>2</w:t>
      </w:r>
      <w:r>
        <w:t xml:space="preserve">. Each comment has been addressed in the text as described in the corresponding section. </w:t>
      </w:r>
      <w:r w:rsidR="008D2F10">
        <w:t>Comments are numbered by referee as R1 for Referee 1</w:t>
      </w:r>
      <w:r w:rsidR="00DD7BD5">
        <w:t>, and E1 for Editor.</w:t>
      </w:r>
    </w:p>
    <w:p w14:paraId="2039FC26" w14:textId="77777777" w:rsidR="009B41C3" w:rsidRPr="002D1AF3" w:rsidRDefault="009B41C3" w:rsidP="009B41C3"/>
    <w:p w14:paraId="79454F22" w14:textId="2FB76203" w:rsidR="009F0746" w:rsidRDefault="009F0746" w:rsidP="007009D7">
      <w:pPr>
        <w:pStyle w:val="PlainText"/>
        <w:ind w:left="1350" w:hanging="1080"/>
        <w:rPr>
          <w:sz w:val="20"/>
          <w:szCs w:val="20"/>
          <w:lang w:val="en-US"/>
        </w:rPr>
      </w:pPr>
      <w:r>
        <w:rPr>
          <w:sz w:val="20"/>
          <w:szCs w:val="20"/>
          <w:lang w:val="en-US"/>
        </w:rPr>
        <w:t xml:space="preserve">E1 Comment 1: </w:t>
      </w:r>
      <w:r w:rsidRPr="009F0746">
        <w:rPr>
          <w:sz w:val="20"/>
          <w:szCs w:val="20"/>
          <w:lang w:val="en-US"/>
        </w:rPr>
        <w:t xml:space="preserve">Please ensure that your references conform fully to the Nature style. See the examples at the link below: </w:t>
      </w:r>
      <w:hyperlink r:id="rId7" w:history="1">
        <w:r w:rsidR="008067D2" w:rsidRPr="001018E5">
          <w:rPr>
            <w:rStyle w:val="Hyperlink"/>
            <w:lang w:val="en-US"/>
          </w:rPr>
          <w:t>http://www.nature.com/sdata/publish/submission-guidelines</w:t>
        </w:r>
      </w:hyperlink>
      <w:r w:rsidR="008067D2">
        <w:rPr>
          <w:lang w:val="en-US"/>
        </w:rPr>
        <w:t xml:space="preserve"> </w:t>
      </w:r>
    </w:p>
    <w:p w14:paraId="110B40E6" w14:textId="399CCF97" w:rsidR="007009D7" w:rsidRDefault="007009D7" w:rsidP="007009D7">
      <w:pPr>
        <w:pStyle w:val="PlainText"/>
        <w:ind w:left="1350" w:hanging="1080"/>
        <w:rPr>
          <w:sz w:val="20"/>
          <w:szCs w:val="20"/>
          <w:lang w:val="en-US"/>
        </w:rPr>
      </w:pPr>
      <w:r>
        <w:rPr>
          <w:sz w:val="20"/>
          <w:szCs w:val="20"/>
          <w:lang w:val="en-US"/>
        </w:rPr>
        <w:t>E</w:t>
      </w:r>
      <w:r w:rsidR="00143585">
        <w:rPr>
          <w:sz w:val="20"/>
          <w:szCs w:val="20"/>
          <w:lang w:val="en-US"/>
        </w:rPr>
        <w:t>1</w:t>
      </w:r>
      <w:r w:rsidR="003E5BA4">
        <w:rPr>
          <w:sz w:val="20"/>
          <w:szCs w:val="20"/>
          <w:lang w:val="en-US"/>
        </w:rPr>
        <w:t xml:space="preserve"> Comment </w:t>
      </w:r>
      <w:r w:rsidR="009F0746">
        <w:rPr>
          <w:sz w:val="20"/>
          <w:szCs w:val="20"/>
          <w:lang w:val="en-US"/>
        </w:rPr>
        <w:t>2</w:t>
      </w:r>
      <w:r w:rsidR="00143585">
        <w:rPr>
          <w:sz w:val="20"/>
          <w:szCs w:val="20"/>
          <w:lang w:val="en-US"/>
        </w:rPr>
        <w:t xml:space="preserve">: </w:t>
      </w:r>
      <w:r w:rsidRPr="007009D7">
        <w:rPr>
          <w:sz w:val="20"/>
          <w:szCs w:val="20"/>
          <w:lang w:val="en-US"/>
        </w:rPr>
        <w:t>Note that "meta-repository" is not a widely understood term at this journal. If I understand correctly, this provides wider explanations of the methods used and external links to other deposited resources (</w:t>
      </w:r>
      <w:proofErr w:type="gramStart"/>
      <w:r w:rsidRPr="007009D7">
        <w:rPr>
          <w:sz w:val="20"/>
          <w:szCs w:val="20"/>
          <w:lang w:val="en-US"/>
        </w:rPr>
        <w:t>e.g.</w:t>
      </w:r>
      <w:proofErr w:type="gramEnd"/>
      <w:r w:rsidRPr="007009D7">
        <w:rPr>
          <w:sz w:val="20"/>
          <w:szCs w:val="20"/>
          <w:lang w:val="en-US"/>
        </w:rPr>
        <w:t xml:space="preserve"> Tethys v1.3.1 at Zenodo). Please note that: </w:t>
      </w:r>
    </w:p>
    <w:p w14:paraId="63A196A0" w14:textId="77777777" w:rsidR="007009D7" w:rsidRDefault="007009D7" w:rsidP="007009D7">
      <w:pPr>
        <w:pStyle w:val="PlainText"/>
        <w:numPr>
          <w:ilvl w:val="0"/>
          <w:numId w:val="16"/>
        </w:numPr>
        <w:rPr>
          <w:sz w:val="20"/>
          <w:szCs w:val="20"/>
          <w:lang w:val="en-US"/>
        </w:rPr>
      </w:pPr>
      <w:r w:rsidRPr="007009D7">
        <w:rPr>
          <w:sz w:val="20"/>
          <w:szCs w:val="20"/>
          <w:lang w:val="en-US"/>
        </w:rPr>
        <w:t xml:space="preserve">All experimental methods relating to this work should be available in the manuscript itself. I understand that a lot of this content may be duplicated in the paper, but if not, I would encourage you to share any additional workflow, validations, Basin examples, </w:t>
      </w:r>
      <w:proofErr w:type="spellStart"/>
      <w:r w:rsidRPr="007009D7">
        <w:rPr>
          <w:sz w:val="20"/>
          <w:szCs w:val="20"/>
          <w:lang w:val="en-US"/>
        </w:rPr>
        <w:t>etc</w:t>
      </w:r>
      <w:proofErr w:type="spellEnd"/>
      <w:r w:rsidRPr="007009D7">
        <w:rPr>
          <w:sz w:val="20"/>
          <w:szCs w:val="20"/>
          <w:lang w:val="en-US"/>
        </w:rPr>
        <w:t xml:space="preserve"> within the paper. A single supplementary document can be used if there are large amounts to add. Data visualizations are fine to share </w:t>
      </w:r>
      <w:proofErr w:type="spellStart"/>
      <w:r w:rsidRPr="007009D7">
        <w:rPr>
          <w:sz w:val="20"/>
          <w:szCs w:val="20"/>
          <w:lang w:val="en-US"/>
        </w:rPr>
        <w:t>soley</w:t>
      </w:r>
      <w:proofErr w:type="spellEnd"/>
      <w:r w:rsidRPr="007009D7">
        <w:rPr>
          <w:sz w:val="20"/>
          <w:szCs w:val="20"/>
          <w:lang w:val="en-US"/>
        </w:rPr>
        <w:t xml:space="preserve"> on this site as long as the underlying data has been </w:t>
      </w:r>
      <w:proofErr w:type="spellStart"/>
      <w:r w:rsidRPr="007009D7">
        <w:rPr>
          <w:sz w:val="20"/>
          <w:szCs w:val="20"/>
          <w:lang w:val="en-US"/>
        </w:rPr>
        <w:t>been</w:t>
      </w:r>
      <w:proofErr w:type="spellEnd"/>
      <w:r w:rsidRPr="007009D7">
        <w:rPr>
          <w:sz w:val="20"/>
          <w:szCs w:val="20"/>
          <w:lang w:val="en-US"/>
        </w:rPr>
        <w:t xml:space="preserve"> formally deposited </w:t>
      </w:r>
    </w:p>
    <w:p w14:paraId="38F6D18A" w14:textId="6FAFA1CE" w:rsidR="007009D7" w:rsidRPr="007009D7" w:rsidRDefault="007009D7" w:rsidP="00B6621F">
      <w:pPr>
        <w:pStyle w:val="PlainText"/>
        <w:numPr>
          <w:ilvl w:val="0"/>
          <w:numId w:val="16"/>
        </w:numPr>
        <w:rPr>
          <w:lang w:val="en-US"/>
        </w:rPr>
      </w:pPr>
      <w:r w:rsidRPr="007009D7">
        <w:rPr>
          <w:sz w:val="20"/>
          <w:szCs w:val="20"/>
          <w:lang w:val="en-US"/>
        </w:rPr>
        <w:t xml:space="preserve">All external resources should be cited in the manuscript - use the reference list for any citable objects with formal metadata (i.e. DOIs, author names, </w:t>
      </w:r>
      <w:proofErr w:type="spellStart"/>
      <w:r w:rsidRPr="007009D7">
        <w:rPr>
          <w:sz w:val="20"/>
          <w:szCs w:val="20"/>
          <w:lang w:val="en-US"/>
        </w:rPr>
        <w:t>etc</w:t>
      </w:r>
      <w:proofErr w:type="spellEnd"/>
      <w:r w:rsidRPr="007009D7">
        <w:rPr>
          <w:sz w:val="20"/>
          <w:szCs w:val="20"/>
          <w:lang w:val="en-US"/>
        </w:rPr>
        <w:t xml:space="preserve">) and simply embed the ULRs in the text in </w:t>
      </w:r>
      <w:proofErr w:type="gramStart"/>
      <w:r w:rsidRPr="007009D7">
        <w:rPr>
          <w:sz w:val="20"/>
          <w:szCs w:val="20"/>
          <w:lang w:val="en-US"/>
        </w:rPr>
        <w:t>()s</w:t>
      </w:r>
      <w:proofErr w:type="gramEnd"/>
      <w:r w:rsidRPr="007009D7">
        <w:rPr>
          <w:sz w:val="20"/>
          <w:szCs w:val="20"/>
          <w:lang w:val="en-US"/>
        </w:rPr>
        <w:t xml:space="preserve"> for websites without these. From quick inspection it looked like all the links were in the former category (</w:t>
      </w:r>
      <w:proofErr w:type="spellStart"/>
      <w:r w:rsidRPr="007009D7">
        <w:rPr>
          <w:sz w:val="20"/>
          <w:szCs w:val="20"/>
          <w:lang w:val="en-US"/>
        </w:rPr>
        <w:t>i.e</w:t>
      </w:r>
      <w:proofErr w:type="spellEnd"/>
      <w:r w:rsidRPr="007009D7">
        <w:rPr>
          <w:sz w:val="20"/>
          <w:szCs w:val="20"/>
          <w:lang w:val="en-US"/>
        </w:rPr>
        <w:t xml:space="preserve"> </w:t>
      </w:r>
      <w:proofErr w:type="spellStart"/>
      <w:r w:rsidRPr="007009D7">
        <w:rPr>
          <w:sz w:val="20"/>
          <w:szCs w:val="20"/>
          <w:lang w:val="en-US"/>
        </w:rPr>
        <w:t>DOI'd</w:t>
      </w:r>
      <w:proofErr w:type="spellEnd"/>
      <w:r w:rsidRPr="007009D7">
        <w:rPr>
          <w:sz w:val="20"/>
          <w:szCs w:val="20"/>
          <w:lang w:val="en-US"/>
        </w:rPr>
        <w:t xml:space="preserve"> objects that can be formally cited). Again, it looks like a number of these are already included in the paper (</w:t>
      </w:r>
      <w:proofErr w:type="gramStart"/>
      <w:r w:rsidRPr="007009D7">
        <w:rPr>
          <w:sz w:val="20"/>
          <w:szCs w:val="20"/>
          <w:lang w:val="en-US"/>
        </w:rPr>
        <w:t>e.g.</w:t>
      </w:r>
      <w:proofErr w:type="gramEnd"/>
      <w:r w:rsidRPr="007009D7">
        <w:rPr>
          <w:sz w:val="20"/>
          <w:szCs w:val="20"/>
          <w:lang w:val="en-US"/>
        </w:rPr>
        <w:t xml:space="preserve"> the Code Availability statement), but please check and confirm there is nothing exclusively shared at the met repository.</w:t>
      </w:r>
    </w:p>
    <w:p w14:paraId="210034A5" w14:textId="29442370" w:rsidR="007009D7" w:rsidRDefault="007009D7" w:rsidP="007009D7">
      <w:pPr>
        <w:pStyle w:val="PlainText"/>
        <w:ind w:left="1350" w:hanging="1080"/>
        <w:rPr>
          <w:sz w:val="20"/>
          <w:szCs w:val="20"/>
          <w:lang w:val="en-US"/>
        </w:rPr>
      </w:pPr>
      <w:r>
        <w:rPr>
          <w:sz w:val="20"/>
          <w:szCs w:val="20"/>
          <w:lang w:val="en-US"/>
        </w:rPr>
        <w:t xml:space="preserve">E1 Comment </w:t>
      </w:r>
      <w:r w:rsidR="009F0746">
        <w:rPr>
          <w:sz w:val="20"/>
          <w:szCs w:val="20"/>
          <w:lang w:val="en-US"/>
        </w:rPr>
        <w:t>3</w:t>
      </w:r>
      <w:r>
        <w:rPr>
          <w:sz w:val="20"/>
          <w:szCs w:val="20"/>
          <w:lang w:val="en-US"/>
        </w:rPr>
        <w:t xml:space="preserve">: </w:t>
      </w:r>
      <w:r w:rsidRPr="007009D7">
        <w:rPr>
          <w:sz w:val="20"/>
          <w:szCs w:val="20"/>
          <w:lang w:val="en-US"/>
        </w:rPr>
        <w:t xml:space="preserve">Please change the Custom </w:t>
      </w:r>
      <w:proofErr w:type="spellStart"/>
      <w:r w:rsidRPr="007009D7">
        <w:rPr>
          <w:sz w:val="20"/>
          <w:szCs w:val="20"/>
          <w:lang w:val="en-US"/>
        </w:rPr>
        <w:t>licence</w:t>
      </w:r>
      <w:proofErr w:type="spellEnd"/>
      <w:r w:rsidRPr="007009D7">
        <w:rPr>
          <w:sz w:val="20"/>
          <w:szCs w:val="20"/>
          <w:lang w:val="en-US"/>
        </w:rPr>
        <w:t xml:space="preserve"> terms for the </w:t>
      </w:r>
      <w:proofErr w:type="spellStart"/>
      <w:r w:rsidRPr="007009D7">
        <w:rPr>
          <w:sz w:val="20"/>
          <w:szCs w:val="20"/>
          <w:lang w:val="en-US"/>
        </w:rPr>
        <w:t>Dataverse</w:t>
      </w:r>
      <w:proofErr w:type="spellEnd"/>
      <w:r w:rsidRPr="007009D7">
        <w:rPr>
          <w:sz w:val="20"/>
          <w:szCs w:val="20"/>
          <w:lang w:val="en-US"/>
        </w:rPr>
        <w:t xml:space="preserve"> dataset to a recognizable open </w:t>
      </w:r>
      <w:proofErr w:type="spellStart"/>
      <w:r w:rsidRPr="007009D7">
        <w:rPr>
          <w:sz w:val="20"/>
          <w:szCs w:val="20"/>
          <w:lang w:val="en-US"/>
        </w:rPr>
        <w:t>licence</w:t>
      </w:r>
      <w:proofErr w:type="spellEnd"/>
      <w:r w:rsidRPr="007009D7">
        <w:rPr>
          <w:sz w:val="20"/>
          <w:szCs w:val="20"/>
          <w:lang w:val="en-US"/>
        </w:rPr>
        <w:t xml:space="preserve"> (CC0 and CC-BY are usually required for this journal).</w:t>
      </w:r>
    </w:p>
    <w:p w14:paraId="11B086FA" w14:textId="2A16DAEF" w:rsidR="007009D7" w:rsidRDefault="007009D7" w:rsidP="007009D7">
      <w:pPr>
        <w:pStyle w:val="PlainText"/>
        <w:ind w:left="1350" w:hanging="1080"/>
        <w:rPr>
          <w:sz w:val="20"/>
          <w:szCs w:val="20"/>
          <w:lang w:val="en-US"/>
        </w:rPr>
      </w:pPr>
      <w:r>
        <w:rPr>
          <w:sz w:val="20"/>
          <w:szCs w:val="20"/>
          <w:lang w:val="en-US"/>
        </w:rPr>
        <w:t xml:space="preserve">E1 Comment </w:t>
      </w:r>
      <w:r w:rsidR="009F0746">
        <w:rPr>
          <w:sz w:val="20"/>
          <w:szCs w:val="20"/>
          <w:lang w:val="en-US"/>
        </w:rPr>
        <w:t>4</w:t>
      </w:r>
      <w:r>
        <w:rPr>
          <w:sz w:val="20"/>
          <w:szCs w:val="20"/>
          <w:lang w:val="en-US"/>
        </w:rPr>
        <w:t xml:space="preserve">: </w:t>
      </w:r>
      <w:r w:rsidRPr="007009D7">
        <w:rPr>
          <w:sz w:val="20"/>
          <w:szCs w:val="20"/>
          <w:lang w:val="en-US"/>
        </w:rPr>
        <w:t xml:space="preserve">Please add a data citation for the </w:t>
      </w:r>
      <w:proofErr w:type="spellStart"/>
      <w:r w:rsidRPr="007009D7">
        <w:rPr>
          <w:sz w:val="20"/>
          <w:szCs w:val="20"/>
          <w:lang w:val="en-US"/>
        </w:rPr>
        <w:t>Dataverse</w:t>
      </w:r>
      <w:proofErr w:type="spellEnd"/>
      <w:r w:rsidRPr="007009D7">
        <w:rPr>
          <w:sz w:val="20"/>
          <w:szCs w:val="20"/>
          <w:lang w:val="en-US"/>
        </w:rPr>
        <w:t xml:space="preserve"> dataset to the reference list using these instructions (https://www.nature.com/sdata/publish/submission-guidelines#data_citations - note that a DOI URL should be used). Please add the reference number to wherever the dataset is mentioned in the text - the main position should be the first part of the Data Record in a sentence describing where the data has been deposited.</w:t>
      </w:r>
    </w:p>
    <w:p w14:paraId="438A3CB9" w14:textId="45945BB3" w:rsidR="007009D7" w:rsidRDefault="007009D7" w:rsidP="009F0746">
      <w:pPr>
        <w:pStyle w:val="PlainText"/>
        <w:ind w:left="1350" w:hanging="1080"/>
        <w:rPr>
          <w:sz w:val="20"/>
          <w:szCs w:val="20"/>
          <w:lang w:val="en-US"/>
        </w:rPr>
      </w:pPr>
      <w:r>
        <w:rPr>
          <w:sz w:val="20"/>
          <w:szCs w:val="20"/>
          <w:lang w:val="en-US"/>
        </w:rPr>
        <w:t xml:space="preserve">E1 Comment </w:t>
      </w:r>
      <w:r w:rsidR="009F0746">
        <w:rPr>
          <w:sz w:val="20"/>
          <w:szCs w:val="20"/>
          <w:lang w:val="en-US"/>
        </w:rPr>
        <w:t>5</w:t>
      </w:r>
      <w:r>
        <w:rPr>
          <w:sz w:val="20"/>
          <w:szCs w:val="20"/>
          <w:lang w:val="en-US"/>
        </w:rPr>
        <w:t xml:space="preserve">: </w:t>
      </w:r>
      <w:r w:rsidRPr="007009D7">
        <w:rPr>
          <w:sz w:val="20"/>
          <w:szCs w:val="20"/>
          <w:lang w:val="en-US"/>
        </w:rPr>
        <w:t>Please also formally cite the items listed in the table in the Code Availability sections in the reference list. Please also note that all tables need a table label and a legend.</w:t>
      </w:r>
    </w:p>
    <w:p w14:paraId="6DD7854A" w14:textId="1157F605" w:rsidR="007009D7" w:rsidRDefault="007009D7" w:rsidP="007009D7">
      <w:pPr>
        <w:pStyle w:val="PlainText"/>
        <w:ind w:left="1350" w:hanging="1080"/>
        <w:rPr>
          <w:sz w:val="20"/>
          <w:szCs w:val="20"/>
          <w:lang w:val="en-US"/>
        </w:rPr>
      </w:pPr>
      <w:r>
        <w:rPr>
          <w:sz w:val="20"/>
          <w:szCs w:val="20"/>
          <w:lang w:val="en-US"/>
        </w:rPr>
        <w:t xml:space="preserve">R1 Comment 1: </w:t>
      </w:r>
      <w:r w:rsidRPr="007009D7">
        <w:rPr>
          <w:sz w:val="20"/>
          <w:szCs w:val="20"/>
          <w:lang w:val="en-US"/>
        </w:rPr>
        <w:t xml:space="preserve">Please provide a more detailed description of basin boundaries and selection principles in the manuscript. </w:t>
      </w:r>
    </w:p>
    <w:p w14:paraId="52FA1A36" w14:textId="69AEB15F" w:rsidR="007009D7" w:rsidRPr="007009D7" w:rsidRDefault="007009D7" w:rsidP="007009D7">
      <w:pPr>
        <w:pStyle w:val="PlainText"/>
        <w:numPr>
          <w:ilvl w:val="0"/>
          <w:numId w:val="17"/>
        </w:numPr>
        <w:rPr>
          <w:sz w:val="20"/>
          <w:szCs w:val="20"/>
          <w:lang w:val="en-US"/>
        </w:rPr>
      </w:pPr>
      <w:r w:rsidRPr="007009D7">
        <w:rPr>
          <w:sz w:val="20"/>
          <w:szCs w:val="20"/>
          <w:lang w:val="en-US"/>
        </w:rPr>
        <w:t xml:space="preserve">Discovery of the problem: Irrigation water accounts for a higher proportion of the total water consumption in the region, and the combination of region and basin can indeed be better constrained. But I am confused about the basin boundary in Figure 2 and how to select the basin for constraints. For example, the boundary of the Yangtze River Basin in Asia is not correct ([1], etc.), and the Yukon River Basin in North America [2] mentioned in the background that there is irrigation in the </w:t>
      </w:r>
      <w:proofErr w:type="gramStart"/>
      <w:r w:rsidRPr="007009D7">
        <w:rPr>
          <w:sz w:val="20"/>
          <w:szCs w:val="20"/>
          <w:lang w:val="en-US"/>
        </w:rPr>
        <w:t>Basin, but</w:t>
      </w:r>
      <w:proofErr w:type="gramEnd"/>
      <w:r w:rsidRPr="007009D7">
        <w:rPr>
          <w:sz w:val="20"/>
          <w:szCs w:val="20"/>
          <w:lang w:val="en-US"/>
        </w:rPr>
        <w:t xml:space="preserve"> is not isolated in Figure 2. </w:t>
      </w:r>
    </w:p>
    <w:p w14:paraId="5FCC7117" w14:textId="77777777" w:rsidR="007009D7" w:rsidRPr="007009D7" w:rsidRDefault="007009D7" w:rsidP="007009D7">
      <w:pPr>
        <w:pStyle w:val="PlainText"/>
        <w:numPr>
          <w:ilvl w:val="0"/>
          <w:numId w:val="17"/>
        </w:numPr>
        <w:rPr>
          <w:sz w:val="20"/>
          <w:szCs w:val="20"/>
          <w:lang w:val="en-US"/>
        </w:rPr>
      </w:pPr>
      <w:r w:rsidRPr="007009D7">
        <w:rPr>
          <w:sz w:val="20"/>
          <w:szCs w:val="20"/>
          <w:lang w:val="en-US"/>
        </w:rPr>
        <w:t xml:space="preserve">References: </w:t>
      </w:r>
    </w:p>
    <w:p w14:paraId="411B79A4" w14:textId="77777777" w:rsidR="007009D7" w:rsidRPr="007009D7" w:rsidRDefault="007009D7" w:rsidP="007009D7">
      <w:pPr>
        <w:pStyle w:val="PlainText"/>
        <w:ind w:left="2790" w:hanging="1080"/>
        <w:rPr>
          <w:sz w:val="20"/>
          <w:szCs w:val="20"/>
          <w:lang w:val="en-US"/>
        </w:rPr>
      </w:pPr>
      <w:r w:rsidRPr="007009D7">
        <w:rPr>
          <w:sz w:val="20"/>
          <w:szCs w:val="20"/>
          <w:lang w:val="en-US"/>
        </w:rPr>
        <w:t xml:space="preserve">[1] Zhang Q, Xu C, Becker S, et al. Sediment and runoff changes in the Yangtze River basin during past 50 years. Journal of hydrology, 2006, 331(3-4): 511-523. </w:t>
      </w:r>
    </w:p>
    <w:p w14:paraId="6C7DF37A" w14:textId="56164CD6" w:rsidR="007009D7" w:rsidRDefault="007009D7" w:rsidP="007009D7">
      <w:pPr>
        <w:pStyle w:val="PlainText"/>
        <w:ind w:left="2790" w:hanging="1080"/>
        <w:rPr>
          <w:sz w:val="20"/>
          <w:szCs w:val="20"/>
          <w:lang w:val="en-US"/>
        </w:rPr>
      </w:pPr>
      <w:r w:rsidRPr="007009D7">
        <w:rPr>
          <w:sz w:val="20"/>
          <w:szCs w:val="20"/>
          <w:lang w:val="en-US"/>
        </w:rPr>
        <w:t xml:space="preserve">[2] Yang D, Zhao Y, Armstrong R, et al. Yukon River streamflow response to seasonal snow cover changes. Hydrological Processes: </w:t>
      </w:r>
      <w:proofErr w:type="gramStart"/>
      <w:r w:rsidRPr="007009D7">
        <w:rPr>
          <w:sz w:val="20"/>
          <w:szCs w:val="20"/>
          <w:lang w:val="en-US"/>
        </w:rPr>
        <w:t>an</w:t>
      </w:r>
      <w:proofErr w:type="gramEnd"/>
      <w:r w:rsidRPr="007009D7">
        <w:rPr>
          <w:sz w:val="20"/>
          <w:szCs w:val="20"/>
          <w:lang w:val="en-US"/>
        </w:rPr>
        <w:t xml:space="preserve"> International Journal, 2009, 23(1): 109-121.</w:t>
      </w:r>
    </w:p>
    <w:p w14:paraId="70D2D2A7" w14:textId="77777777" w:rsidR="00282686" w:rsidRPr="00282686" w:rsidRDefault="00282686" w:rsidP="00282686">
      <w:pPr>
        <w:pStyle w:val="PlainText"/>
        <w:ind w:left="1350" w:hanging="1080"/>
        <w:rPr>
          <w:sz w:val="20"/>
          <w:szCs w:val="20"/>
          <w:lang w:val="en-US"/>
        </w:rPr>
      </w:pPr>
      <w:r>
        <w:rPr>
          <w:sz w:val="20"/>
          <w:szCs w:val="20"/>
          <w:lang w:val="en-US"/>
        </w:rPr>
        <w:lastRenderedPageBreak/>
        <w:t>R</w:t>
      </w:r>
      <w:r w:rsidR="007009D7">
        <w:rPr>
          <w:sz w:val="20"/>
          <w:szCs w:val="20"/>
          <w:lang w:val="en-US"/>
        </w:rPr>
        <w:t xml:space="preserve">1 Comment </w:t>
      </w:r>
      <w:r>
        <w:rPr>
          <w:sz w:val="20"/>
          <w:szCs w:val="20"/>
          <w:lang w:val="en-US"/>
        </w:rPr>
        <w:t>2</w:t>
      </w:r>
      <w:r w:rsidR="007009D7">
        <w:rPr>
          <w:sz w:val="20"/>
          <w:szCs w:val="20"/>
          <w:lang w:val="en-US"/>
        </w:rPr>
        <w:t xml:space="preserve">: </w:t>
      </w:r>
      <w:r w:rsidRPr="00282686">
        <w:rPr>
          <w:sz w:val="20"/>
          <w:szCs w:val="20"/>
          <w:lang w:val="en-US"/>
        </w:rPr>
        <w:t xml:space="preserve">Please give a reasonable explanation for the degree to which the historical data results deviate from the 45° </w:t>
      </w:r>
      <w:proofErr w:type="gramStart"/>
      <w:r w:rsidRPr="00282686">
        <w:rPr>
          <w:sz w:val="20"/>
          <w:szCs w:val="20"/>
          <w:lang w:val="en-US"/>
        </w:rPr>
        <w:t>curve, and</w:t>
      </w:r>
      <w:proofErr w:type="gramEnd"/>
      <w:r w:rsidRPr="00282686">
        <w:rPr>
          <w:sz w:val="20"/>
          <w:szCs w:val="20"/>
          <w:lang w:val="en-US"/>
        </w:rPr>
        <w:t xml:space="preserve"> add the verification of the historical water data in time and space. </w:t>
      </w:r>
    </w:p>
    <w:p w14:paraId="03D83F2E" w14:textId="2A2CC6B6" w:rsidR="00282686" w:rsidRPr="00282686" w:rsidRDefault="00282686" w:rsidP="00282686">
      <w:pPr>
        <w:pStyle w:val="PlainText"/>
        <w:numPr>
          <w:ilvl w:val="0"/>
          <w:numId w:val="18"/>
        </w:numPr>
        <w:rPr>
          <w:sz w:val="20"/>
          <w:szCs w:val="20"/>
          <w:lang w:val="en-US"/>
        </w:rPr>
      </w:pPr>
      <w:r w:rsidRPr="00282686">
        <w:rPr>
          <w:sz w:val="20"/>
          <w:szCs w:val="20"/>
          <w:lang w:val="en-US"/>
        </w:rPr>
        <w:t xml:space="preserve">Discovery of the problem: The dataset is to serve users, and the first consideration of users should be more about the quality of the dataset. When verifying the reliability of downscaling, the downscaled data must be compared to the original input data. However, the quality of the dataset also includes the accuracy of the water withdrawal/consumption data in time and space, this needs to be verified and should be reflected in the manuscript [3]. (1) Since neither the manuscript nor the meta-repository has found the result data used for the verification of this paper, the data verification has not been carried out. It is recommended to add the result data of the historical period of this article in the data set to facilitate the verification of the historical period for users and reviewers. (2) Through the comparison of two similar datasets in the meta-repository (Huang et al. 2018, </w:t>
      </w:r>
      <w:proofErr w:type="spellStart"/>
      <w:r w:rsidRPr="00282686">
        <w:rPr>
          <w:sz w:val="20"/>
          <w:szCs w:val="20"/>
          <w:lang w:val="en-US"/>
        </w:rPr>
        <w:t>Mekonnen</w:t>
      </w:r>
      <w:proofErr w:type="spellEnd"/>
      <w:r w:rsidRPr="00282686">
        <w:rPr>
          <w:sz w:val="20"/>
          <w:szCs w:val="20"/>
          <w:lang w:val="en-US"/>
        </w:rPr>
        <w:t xml:space="preserve">, M.M and Hoekstra, A.Y. 2011), the discrete differences between regions can be </w:t>
      </w:r>
      <w:proofErr w:type="spellStart"/>
      <w:proofErr w:type="gramStart"/>
      <w:r w:rsidRPr="00282686">
        <w:rPr>
          <w:sz w:val="20"/>
          <w:szCs w:val="20"/>
          <w:lang w:val="en-US"/>
        </w:rPr>
        <w:t>explained,but</w:t>
      </w:r>
      <w:proofErr w:type="spellEnd"/>
      <w:proofErr w:type="gramEnd"/>
      <w:r w:rsidRPr="00282686">
        <w:rPr>
          <w:sz w:val="20"/>
          <w:szCs w:val="20"/>
          <w:lang w:val="en-US"/>
        </w:rPr>
        <w:t xml:space="preserve"> the degree of deviation from the 45° curve doesn't seem to be well answered. (3) Therefore, it is further suggested to supplement the manuscript validation section with the available tabular data or integration results of government departments (such as USGS water withdrawal, water resource bulletins in China, etc.) or international organizations (FAO-AQUASTAT data). Comparison with the regional statistical results in this manuscript [4]. </w:t>
      </w:r>
    </w:p>
    <w:p w14:paraId="19FC889A" w14:textId="77777777" w:rsidR="00282686" w:rsidRPr="00282686" w:rsidRDefault="00282686" w:rsidP="00282686">
      <w:pPr>
        <w:pStyle w:val="PlainText"/>
        <w:numPr>
          <w:ilvl w:val="0"/>
          <w:numId w:val="18"/>
        </w:numPr>
        <w:rPr>
          <w:sz w:val="20"/>
          <w:szCs w:val="20"/>
          <w:lang w:val="en-US"/>
        </w:rPr>
      </w:pPr>
      <w:r w:rsidRPr="00282686">
        <w:rPr>
          <w:sz w:val="20"/>
          <w:szCs w:val="20"/>
          <w:lang w:val="en-US"/>
        </w:rPr>
        <w:t xml:space="preserve">References: </w:t>
      </w:r>
    </w:p>
    <w:p w14:paraId="08113AF7" w14:textId="77777777" w:rsidR="00282686" w:rsidRPr="00282686" w:rsidRDefault="00282686" w:rsidP="00282686">
      <w:pPr>
        <w:pStyle w:val="PlainText"/>
        <w:ind w:left="2430" w:hanging="1080"/>
        <w:rPr>
          <w:sz w:val="20"/>
          <w:szCs w:val="20"/>
          <w:lang w:val="en-US"/>
        </w:rPr>
      </w:pPr>
      <w:r w:rsidRPr="00282686">
        <w:rPr>
          <w:sz w:val="20"/>
          <w:szCs w:val="20"/>
        </w:rPr>
        <w:t xml:space="preserve">[3] </w:t>
      </w:r>
      <w:proofErr w:type="spellStart"/>
      <w:r w:rsidRPr="00282686">
        <w:rPr>
          <w:sz w:val="20"/>
          <w:szCs w:val="20"/>
        </w:rPr>
        <w:t>Chiarelli</w:t>
      </w:r>
      <w:proofErr w:type="spellEnd"/>
      <w:r w:rsidRPr="00282686">
        <w:rPr>
          <w:sz w:val="20"/>
          <w:szCs w:val="20"/>
        </w:rPr>
        <w:t xml:space="preserve"> D </w:t>
      </w:r>
      <w:proofErr w:type="spellStart"/>
      <w:r w:rsidRPr="00282686">
        <w:rPr>
          <w:sz w:val="20"/>
          <w:szCs w:val="20"/>
        </w:rPr>
        <w:t>D</w:t>
      </w:r>
      <w:proofErr w:type="spellEnd"/>
      <w:r w:rsidRPr="00282686">
        <w:rPr>
          <w:sz w:val="20"/>
          <w:szCs w:val="20"/>
        </w:rPr>
        <w:t xml:space="preserve">, </w:t>
      </w:r>
      <w:proofErr w:type="spellStart"/>
      <w:r w:rsidRPr="00282686">
        <w:rPr>
          <w:sz w:val="20"/>
          <w:szCs w:val="20"/>
        </w:rPr>
        <w:t>Passera</w:t>
      </w:r>
      <w:proofErr w:type="spellEnd"/>
      <w:r w:rsidRPr="00282686">
        <w:rPr>
          <w:sz w:val="20"/>
          <w:szCs w:val="20"/>
        </w:rPr>
        <w:t xml:space="preserve"> C, Rosa L, et al. </w:t>
      </w:r>
      <w:r w:rsidRPr="00282686">
        <w:rPr>
          <w:sz w:val="20"/>
          <w:szCs w:val="20"/>
          <w:lang w:val="en-US"/>
        </w:rPr>
        <w:t xml:space="preserve">The green and blue crop water requirement WATNEEDS model and its global gridded outputs. Scientific data, 2020, 7(1): 1-9. </w:t>
      </w:r>
    </w:p>
    <w:p w14:paraId="37E1B487" w14:textId="672F5075" w:rsidR="00282686" w:rsidRDefault="00282686" w:rsidP="009F0746">
      <w:pPr>
        <w:pStyle w:val="PlainText"/>
        <w:ind w:left="2430" w:hanging="1080"/>
        <w:rPr>
          <w:sz w:val="20"/>
          <w:szCs w:val="20"/>
          <w:lang w:val="en-US"/>
        </w:rPr>
      </w:pPr>
      <w:r w:rsidRPr="00282686">
        <w:rPr>
          <w:sz w:val="20"/>
          <w:szCs w:val="20"/>
          <w:lang w:val="en-US"/>
        </w:rPr>
        <w:t>[4] Zhang, K., Li, X., Zheng, D., Zhang, L., Zhu, G. (2021). Satellite-based Global Irrigation Water Use data set (2011-2018). National Tibetan Plateau Data Center, DOI: 10.11888/Hydro.tpdc.271220. CSTR: 18406.</w:t>
      </w:r>
      <w:proofErr w:type="gramStart"/>
      <w:r w:rsidRPr="00282686">
        <w:rPr>
          <w:sz w:val="20"/>
          <w:szCs w:val="20"/>
          <w:lang w:val="en-US"/>
        </w:rPr>
        <w:t>11.Hydro.tpdc</w:t>
      </w:r>
      <w:proofErr w:type="gramEnd"/>
      <w:r w:rsidRPr="00282686">
        <w:rPr>
          <w:sz w:val="20"/>
          <w:szCs w:val="20"/>
          <w:lang w:val="en-US"/>
        </w:rPr>
        <w:t>.271220.</w:t>
      </w:r>
    </w:p>
    <w:p w14:paraId="5FB706F7" w14:textId="77777777" w:rsidR="00282686" w:rsidRPr="00282686" w:rsidRDefault="00282686" w:rsidP="00282686">
      <w:pPr>
        <w:pStyle w:val="PlainText"/>
        <w:ind w:left="1350" w:hanging="1080"/>
        <w:rPr>
          <w:sz w:val="20"/>
          <w:szCs w:val="20"/>
          <w:lang w:val="en-US"/>
        </w:rPr>
      </w:pPr>
      <w:r>
        <w:rPr>
          <w:sz w:val="20"/>
          <w:szCs w:val="20"/>
          <w:lang w:val="en-US"/>
        </w:rPr>
        <w:t xml:space="preserve">R1 Comment 3: </w:t>
      </w:r>
      <w:r w:rsidRPr="00282686">
        <w:rPr>
          <w:sz w:val="20"/>
          <w:szCs w:val="20"/>
          <w:lang w:val="en-US"/>
        </w:rPr>
        <w:t xml:space="preserve">Please add the verification of future forecast data in the manuscript. </w:t>
      </w:r>
    </w:p>
    <w:p w14:paraId="0B932247" w14:textId="77777777" w:rsidR="00282686" w:rsidRPr="00282686" w:rsidRDefault="00282686" w:rsidP="00282686">
      <w:pPr>
        <w:pStyle w:val="PlainText"/>
        <w:numPr>
          <w:ilvl w:val="0"/>
          <w:numId w:val="19"/>
        </w:numPr>
        <w:rPr>
          <w:sz w:val="20"/>
          <w:szCs w:val="20"/>
          <w:lang w:val="en-US"/>
        </w:rPr>
      </w:pPr>
      <w:r w:rsidRPr="00282686">
        <w:rPr>
          <w:sz w:val="20"/>
          <w:szCs w:val="20"/>
          <w:lang w:val="en-US"/>
        </w:rPr>
        <w:t xml:space="preserve">Discovery of the problem: There may not be a similar combination method and cannot be accurately compared for the future sector's forecast data. But the similarities, </w:t>
      </w:r>
      <w:proofErr w:type="gramStart"/>
      <w:r w:rsidRPr="00282686">
        <w:rPr>
          <w:sz w:val="20"/>
          <w:szCs w:val="20"/>
          <w:lang w:val="en-US"/>
        </w:rPr>
        <w:t>differences ,trends</w:t>
      </w:r>
      <w:proofErr w:type="gramEnd"/>
      <w:r w:rsidRPr="00282686">
        <w:rPr>
          <w:sz w:val="20"/>
          <w:szCs w:val="20"/>
          <w:lang w:val="en-US"/>
        </w:rPr>
        <w:t xml:space="preserve"> or ranges of its predictions can still be compared in some aspects [5-6]. Future forecast data is another key content in the manuscript, and the availability needs to be further analyzed. </w:t>
      </w:r>
    </w:p>
    <w:p w14:paraId="2696AA87" w14:textId="77777777" w:rsidR="00282686" w:rsidRPr="00282686" w:rsidRDefault="00282686" w:rsidP="00282686">
      <w:pPr>
        <w:pStyle w:val="PlainText"/>
        <w:numPr>
          <w:ilvl w:val="0"/>
          <w:numId w:val="19"/>
        </w:numPr>
        <w:rPr>
          <w:sz w:val="20"/>
          <w:szCs w:val="20"/>
          <w:lang w:val="en-US"/>
        </w:rPr>
      </w:pPr>
      <w:r w:rsidRPr="00282686">
        <w:rPr>
          <w:sz w:val="20"/>
          <w:szCs w:val="20"/>
          <w:lang w:val="en-US"/>
        </w:rPr>
        <w:t xml:space="preserve">References: </w:t>
      </w:r>
    </w:p>
    <w:p w14:paraId="7D18C160" w14:textId="77777777" w:rsidR="00282686" w:rsidRPr="00282686" w:rsidRDefault="00282686" w:rsidP="00282686">
      <w:pPr>
        <w:pStyle w:val="PlainText"/>
        <w:ind w:left="2430" w:hanging="1080"/>
        <w:rPr>
          <w:sz w:val="20"/>
          <w:szCs w:val="20"/>
          <w:lang w:val="en-US"/>
        </w:rPr>
      </w:pPr>
      <w:r w:rsidRPr="00282686">
        <w:rPr>
          <w:sz w:val="20"/>
          <w:szCs w:val="20"/>
          <w:lang w:val="en-US"/>
        </w:rPr>
        <w:t xml:space="preserve">[5] Wada Y, </w:t>
      </w:r>
      <w:proofErr w:type="spellStart"/>
      <w:r w:rsidRPr="00282686">
        <w:rPr>
          <w:sz w:val="20"/>
          <w:szCs w:val="20"/>
          <w:lang w:val="en-US"/>
        </w:rPr>
        <w:t>Bierkens</w:t>
      </w:r>
      <w:proofErr w:type="spellEnd"/>
      <w:r w:rsidRPr="00282686">
        <w:rPr>
          <w:sz w:val="20"/>
          <w:szCs w:val="20"/>
          <w:lang w:val="en-US"/>
        </w:rPr>
        <w:t xml:space="preserve"> M F P. Sustainability of global water use: past reconstruction and future projections[J]. Environmental Research Letters, 2014, 9(10): 104003. </w:t>
      </w:r>
    </w:p>
    <w:p w14:paraId="43A6F237" w14:textId="39BF72E4" w:rsidR="00F46CB1" w:rsidRPr="00F479F4" w:rsidRDefault="00282686" w:rsidP="00282686">
      <w:pPr>
        <w:pStyle w:val="PlainText"/>
        <w:ind w:left="2430" w:hanging="1080"/>
        <w:rPr>
          <w:sz w:val="20"/>
          <w:szCs w:val="20"/>
          <w:lang w:val="en-US"/>
        </w:rPr>
      </w:pPr>
      <w:r w:rsidRPr="00282686">
        <w:rPr>
          <w:sz w:val="20"/>
          <w:szCs w:val="20"/>
          <w:lang w:val="en-US"/>
        </w:rPr>
        <w:t xml:space="preserve">[6] Fujimori S, </w:t>
      </w:r>
      <w:proofErr w:type="spellStart"/>
      <w:r w:rsidRPr="00282686">
        <w:rPr>
          <w:sz w:val="20"/>
          <w:szCs w:val="20"/>
          <w:lang w:val="en-US"/>
        </w:rPr>
        <w:t>Hanasaki</w:t>
      </w:r>
      <w:proofErr w:type="spellEnd"/>
      <w:r w:rsidRPr="00282686">
        <w:rPr>
          <w:sz w:val="20"/>
          <w:szCs w:val="20"/>
          <w:lang w:val="en-US"/>
        </w:rPr>
        <w:t xml:space="preserve"> N, Masui T. Projections of industrial water withdrawal under shared socioeconomic pathways and climate mitigation scenarios. Sustainability Science, 2017, 12(2): 275-292.</w:t>
      </w:r>
    </w:p>
    <w:p w14:paraId="3DB88ED1" w14:textId="796E6D40" w:rsidR="00282686" w:rsidRDefault="00282686">
      <w:pPr>
        <w:rPr>
          <w:rFonts w:ascii="Calibri" w:hAnsi="Calibri"/>
          <w:sz w:val="20"/>
          <w:szCs w:val="20"/>
        </w:rPr>
      </w:pPr>
    </w:p>
    <w:p w14:paraId="28B51A1F" w14:textId="77777777" w:rsidR="00282686" w:rsidRDefault="00282686" w:rsidP="00282686">
      <w:pPr>
        <w:pStyle w:val="PlainText"/>
        <w:ind w:left="1350" w:hanging="1080"/>
        <w:rPr>
          <w:sz w:val="20"/>
          <w:szCs w:val="20"/>
          <w:lang w:val="en-US"/>
        </w:rPr>
      </w:pPr>
      <w:r>
        <w:rPr>
          <w:sz w:val="20"/>
          <w:szCs w:val="20"/>
          <w:lang w:val="en-US"/>
        </w:rPr>
        <w:t xml:space="preserve">R2 Comment 1: </w:t>
      </w:r>
      <w:r w:rsidRPr="00282686">
        <w:rPr>
          <w:sz w:val="20"/>
          <w:szCs w:val="20"/>
          <w:lang w:val="en-US"/>
        </w:rPr>
        <w:t xml:space="preserve">First, the methods of temporal downscaling are similar to Huang et al., 2018. The authors were required to demonstrate the manuscript's novelty. </w:t>
      </w:r>
    </w:p>
    <w:p w14:paraId="175EDE81" w14:textId="77777777" w:rsidR="00282686" w:rsidRDefault="00282686" w:rsidP="00282686">
      <w:pPr>
        <w:pStyle w:val="PlainText"/>
        <w:ind w:left="1350" w:hanging="1080"/>
        <w:rPr>
          <w:sz w:val="20"/>
          <w:szCs w:val="20"/>
          <w:lang w:val="en-US"/>
        </w:rPr>
      </w:pPr>
    </w:p>
    <w:p w14:paraId="3BBF57BF" w14:textId="7875EF3F" w:rsidR="00282686" w:rsidRDefault="00282686" w:rsidP="00282686">
      <w:pPr>
        <w:pStyle w:val="PlainText"/>
        <w:ind w:left="1350" w:hanging="1080"/>
        <w:rPr>
          <w:sz w:val="20"/>
          <w:szCs w:val="20"/>
          <w:lang w:val="en-US"/>
        </w:rPr>
      </w:pPr>
      <w:r>
        <w:rPr>
          <w:sz w:val="20"/>
          <w:szCs w:val="20"/>
          <w:lang w:val="en-US"/>
        </w:rPr>
        <w:t xml:space="preserve">R2 Comment 2: </w:t>
      </w:r>
      <w:r w:rsidRPr="00282686">
        <w:rPr>
          <w:sz w:val="20"/>
          <w:szCs w:val="20"/>
          <w:lang w:val="en-US"/>
        </w:rPr>
        <w:t xml:space="preserve">Second, there are no detailed description that can be applied to future water withdrawals and consumption in the Methods chapter. </w:t>
      </w:r>
    </w:p>
    <w:p w14:paraId="32E3F12A" w14:textId="77777777" w:rsidR="00282686" w:rsidRDefault="00282686" w:rsidP="00282686">
      <w:pPr>
        <w:pStyle w:val="PlainText"/>
        <w:ind w:left="1350" w:hanging="1080"/>
        <w:rPr>
          <w:sz w:val="20"/>
          <w:szCs w:val="20"/>
          <w:lang w:val="en-US"/>
        </w:rPr>
      </w:pPr>
    </w:p>
    <w:p w14:paraId="1C62242B" w14:textId="110929B9" w:rsidR="00282686" w:rsidRDefault="00282686" w:rsidP="00282686">
      <w:pPr>
        <w:pStyle w:val="PlainText"/>
        <w:ind w:left="1350" w:hanging="1080"/>
        <w:rPr>
          <w:sz w:val="20"/>
          <w:szCs w:val="20"/>
          <w:lang w:val="en-US"/>
        </w:rPr>
      </w:pPr>
      <w:r>
        <w:rPr>
          <w:sz w:val="20"/>
          <w:szCs w:val="20"/>
          <w:lang w:val="en-US"/>
        </w:rPr>
        <w:t xml:space="preserve">R2 Comment 3: </w:t>
      </w:r>
      <w:r w:rsidRPr="00282686">
        <w:rPr>
          <w:sz w:val="20"/>
          <w:szCs w:val="20"/>
          <w:lang w:val="en-US"/>
        </w:rPr>
        <w:t>Third, the authors do not provide rigorous verification. The content of the technical validation section does</w:t>
      </w:r>
      <w:r>
        <w:rPr>
          <w:sz w:val="20"/>
          <w:szCs w:val="20"/>
          <w:lang w:val="en-US"/>
        </w:rPr>
        <w:t xml:space="preserve"> </w:t>
      </w:r>
      <w:r w:rsidRPr="00282686">
        <w:rPr>
          <w:sz w:val="20"/>
          <w:szCs w:val="20"/>
          <w:lang w:val="en-US"/>
        </w:rPr>
        <w:t xml:space="preserve">not guarantee the accuracy and availability of this dataset. </w:t>
      </w:r>
    </w:p>
    <w:p w14:paraId="27925222" w14:textId="3365B779" w:rsidR="00282686" w:rsidRDefault="00282686" w:rsidP="00282686">
      <w:pPr>
        <w:pStyle w:val="PlainText"/>
        <w:ind w:left="1350" w:hanging="1080"/>
        <w:rPr>
          <w:sz w:val="20"/>
          <w:szCs w:val="20"/>
          <w:lang w:val="en-US"/>
        </w:rPr>
      </w:pPr>
    </w:p>
    <w:p w14:paraId="06E06D3D" w14:textId="77777777" w:rsidR="00282686" w:rsidRDefault="00282686" w:rsidP="00282686">
      <w:pPr>
        <w:pStyle w:val="PlainText"/>
        <w:ind w:left="1350" w:hanging="1080"/>
        <w:rPr>
          <w:sz w:val="20"/>
          <w:szCs w:val="20"/>
          <w:lang w:val="en-US"/>
        </w:rPr>
      </w:pPr>
    </w:p>
    <w:p w14:paraId="6ACB73C8" w14:textId="1BC13305" w:rsidR="00282686" w:rsidRDefault="00282686" w:rsidP="00282686">
      <w:pPr>
        <w:pStyle w:val="PlainText"/>
        <w:ind w:left="1350" w:hanging="1080"/>
        <w:rPr>
          <w:sz w:val="20"/>
          <w:szCs w:val="20"/>
          <w:lang w:val="en-US"/>
        </w:rPr>
      </w:pPr>
      <w:r>
        <w:rPr>
          <w:sz w:val="20"/>
          <w:szCs w:val="20"/>
          <w:lang w:val="en-US"/>
        </w:rPr>
        <w:t xml:space="preserve">R2 Comment 4: </w:t>
      </w:r>
      <w:r w:rsidRPr="00282686">
        <w:rPr>
          <w:sz w:val="20"/>
          <w:szCs w:val="20"/>
          <w:lang w:val="en-US"/>
        </w:rPr>
        <w:t>The manuscript describes the importance of water withdrawals and consumption, but the research progress on spatial and temporal downscaling methods is insufficiently described. Authors should explain the limitations of existing spatial and temporal downscaling methods and clearly explain how they have addressed them in this manuscript.</w:t>
      </w:r>
    </w:p>
    <w:p w14:paraId="5DCEFFC3" w14:textId="6936B77A" w:rsidR="009B41C3" w:rsidRDefault="009B41C3" w:rsidP="00282686">
      <w:pPr>
        <w:pStyle w:val="PlainText"/>
        <w:ind w:left="1350" w:hanging="1080"/>
        <w:rPr>
          <w:sz w:val="20"/>
          <w:szCs w:val="20"/>
          <w:lang w:val="en-US"/>
        </w:rPr>
      </w:pPr>
    </w:p>
    <w:p w14:paraId="1F5695DF" w14:textId="7580DCE1" w:rsidR="009B41C3" w:rsidRDefault="009B41C3" w:rsidP="009B41C3">
      <w:pPr>
        <w:pStyle w:val="PlainText"/>
        <w:ind w:left="1350" w:hanging="1080"/>
        <w:rPr>
          <w:sz w:val="20"/>
          <w:szCs w:val="20"/>
          <w:lang w:val="en-US"/>
        </w:rPr>
      </w:pPr>
      <w:r>
        <w:rPr>
          <w:sz w:val="20"/>
          <w:szCs w:val="20"/>
          <w:lang w:val="en-US"/>
        </w:rPr>
        <w:lastRenderedPageBreak/>
        <w:t xml:space="preserve">R2 Comment 5: </w:t>
      </w:r>
      <w:r w:rsidRPr="009B41C3">
        <w:rPr>
          <w:sz w:val="20"/>
          <w:szCs w:val="20"/>
          <w:lang w:val="en-US"/>
        </w:rPr>
        <w:t>L30-63 This paragraph is about the models and datasets used in this manuscript, which is more like what is in the Methods chapter. The authors should have organized the logical structure of the Background &amp; Summary chapter.</w:t>
      </w:r>
    </w:p>
    <w:p w14:paraId="6BA6ABA8" w14:textId="7414390D" w:rsidR="009B41C3" w:rsidRDefault="009B41C3" w:rsidP="009B41C3">
      <w:pPr>
        <w:pStyle w:val="PlainText"/>
        <w:ind w:left="1350" w:hanging="1080"/>
        <w:rPr>
          <w:sz w:val="20"/>
          <w:szCs w:val="20"/>
          <w:lang w:val="en-US"/>
        </w:rPr>
      </w:pPr>
    </w:p>
    <w:p w14:paraId="3C69AFEB" w14:textId="1C606751" w:rsidR="009B41C3" w:rsidRDefault="009B41C3" w:rsidP="009B41C3">
      <w:pPr>
        <w:pStyle w:val="PlainText"/>
        <w:ind w:left="1350" w:hanging="1080"/>
        <w:rPr>
          <w:sz w:val="20"/>
          <w:szCs w:val="20"/>
          <w:lang w:val="en-US"/>
        </w:rPr>
      </w:pPr>
      <w:r>
        <w:rPr>
          <w:sz w:val="20"/>
          <w:szCs w:val="20"/>
          <w:lang w:val="en-US"/>
        </w:rPr>
        <w:t xml:space="preserve">R2 Comment 6: </w:t>
      </w:r>
      <w:r w:rsidRPr="009B41C3">
        <w:rPr>
          <w:sz w:val="20"/>
          <w:szCs w:val="20"/>
          <w:lang w:val="en-US"/>
        </w:rPr>
        <w:t>The Region/Basin Scale (Electricity and Irrigation) in figure 3 shows a very large differences in water withdrawals between adjacent regions, so how did authors deal with making the spatial distribution smooth in the Gridded Scale in Figure 3, because there are some regions with clear boundary in the northern Africa and in the northern North America. Meanwhile, many methods of spatial downscaling are average methods, how did authors ensure the accuracy of results between adjacent regions. In addition, how did authors eliminate the impact of some cross-regional water transfer projects and water facilities on the spatial downscaling of water withdrawals and consumption.</w:t>
      </w:r>
    </w:p>
    <w:p w14:paraId="39685263" w14:textId="722D7023" w:rsidR="009B41C3" w:rsidRDefault="009B41C3" w:rsidP="009B41C3">
      <w:pPr>
        <w:pStyle w:val="PlainText"/>
        <w:ind w:left="1350" w:hanging="1080"/>
        <w:rPr>
          <w:sz w:val="20"/>
          <w:szCs w:val="20"/>
          <w:lang w:val="en-US"/>
        </w:rPr>
      </w:pPr>
    </w:p>
    <w:p w14:paraId="1CA5590A" w14:textId="362C6FE7" w:rsidR="000044D4" w:rsidRPr="00D2054B" w:rsidRDefault="00D2054B" w:rsidP="009B41C3">
      <w:pPr>
        <w:pStyle w:val="PlainText"/>
        <w:ind w:left="1350" w:hanging="1080"/>
        <w:rPr>
          <w:rFonts w:eastAsia="Times New Roman"/>
          <w:sz w:val="20"/>
          <w:szCs w:val="20"/>
          <w:lang w:val="en-US"/>
        </w:rPr>
      </w:pPr>
      <w:r>
        <w:rPr>
          <w:sz w:val="20"/>
          <w:szCs w:val="20"/>
          <w:lang w:val="en-US"/>
        </w:rPr>
        <w:t xml:space="preserve">R2 Comment 7: </w:t>
      </w:r>
      <w:r w:rsidR="009B41C3" w:rsidRPr="00D2054B">
        <w:rPr>
          <w:rFonts w:eastAsia="Times New Roman"/>
          <w:sz w:val="20"/>
          <w:szCs w:val="20"/>
          <w:lang w:val="en-US"/>
        </w:rPr>
        <w:t xml:space="preserve">L361-370 Authors did not validate the accuracy of the water withdrawals and consumption. Although the spatial and temporal downscaling methods were validated, the results of this validation verification are obvious according to the methods presented earlier by authors. It is recommended that authors increase the comparison results with statistics published by government agencies to prove the accuracy of the historical part of this dataset. </w:t>
      </w:r>
    </w:p>
    <w:p w14:paraId="0724945E" w14:textId="34E4E566" w:rsidR="000044D4" w:rsidRPr="00D2054B" w:rsidRDefault="00D2054B" w:rsidP="009B41C3">
      <w:pPr>
        <w:pStyle w:val="PlainText"/>
        <w:ind w:left="1350" w:hanging="1080"/>
        <w:rPr>
          <w:rFonts w:eastAsia="Times New Roman"/>
          <w:sz w:val="20"/>
          <w:szCs w:val="20"/>
          <w:lang w:val="en-US"/>
        </w:rPr>
      </w:pPr>
      <w:r>
        <w:rPr>
          <w:sz w:val="20"/>
          <w:szCs w:val="20"/>
          <w:lang w:val="en-US"/>
        </w:rPr>
        <w:t>R2 Comment 8:</w:t>
      </w:r>
      <w:r w:rsidR="009B41C3" w:rsidRPr="00D2054B">
        <w:rPr>
          <w:rFonts w:eastAsia="Times New Roman"/>
          <w:sz w:val="20"/>
          <w:szCs w:val="20"/>
          <w:lang w:val="en-US"/>
        </w:rPr>
        <w:t xml:space="preserve"> L375-402 Authors explains some differences between this dataset and the other two datasets, but do not explain in detail whether these differences will affect the accuracy of the results. Furthermore, although the authors list the scatterplots of the validation with other datasets on a meta-repository, they do not give detailed explanations. The correctness of the validation results is not known only from Figure 5 and 6. Using the data of only one year (2010) is not very convincing. It is recommended that the author extend the period (e.g., 2005-2010) of validation results of this dataset and other datasets in detail to prove the stability of the prediction data. </w:t>
      </w:r>
    </w:p>
    <w:p w14:paraId="1376E17C"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9: </w:t>
      </w:r>
      <w:r w:rsidR="009B41C3" w:rsidRPr="00D2054B">
        <w:rPr>
          <w:rFonts w:eastAsia="Times New Roman"/>
          <w:sz w:val="20"/>
          <w:szCs w:val="20"/>
          <w:lang w:val="en-US"/>
        </w:rPr>
        <w:t xml:space="preserve">There are some regions with clear boundary in the Gridded Scale of Figure 3, such as in Sahara in Africa and in northern North America. What is the reason for this situation? </w:t>
      </w:r>
    </w:p>
    <w:p w14:paraId="17F338CA"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10: </w:t>
      </w:r>
      <w:r w:rsidR="009B41C3" w:rsidRPr="00D2054B">
        <w:rPr>
          <w:rFonts w:eastAsia="Times New Roman"/>
          <w:sz w:val="20"/>
          <w:szCs w:val="20"/>
          <w:lang w:val="en-US"/>
        </w:rPr>
        <w:t>In the formula 15 and 16, two identical “</w:t>
      </w:r>
      <w:proofErr w:type="spellStart"/>
      <w:r w:rsidR="009B41C3" w:rsidRPr="00D2054B">
        <w:rPr>
          <w:rFonts w:eastAsia="Times New Roman"/>
          <w:sz w:val="20"/>
          <w:szCs w:val="20"/>
          <w:lang w:val="en-US"/>
        </w:rPr>
        <w:t>temp</w:t>
      </w:r>
      <w:r w:rsidR="009B41C3" w:rsidRPr="00D2054B">
        <w:rPr>
          <w:rFonts w:eastAsia="Times New Roman"/>
          <w:sz w:val="20"/>
          <w:szCs w:val="20"/>
          <w:vertAlign w:val="subscript"/>
          <w:lang w:val="en-US"/>
        </w:rPr>
        <w:t>max</w:t>
      </w:r>
      <w:proofErr w:type="spellEnd"/>
      <w:r w:rsidR="009B41C3" w:rsidRPr="00D2054B">
        <w:rPr>
          <w:rFonts w:eastAsia="Times New Roman"/>
          <w:sz w:val="20"/>
          <w:szCs w:val="20"/>
          <w:lang w:val="en-US"/>
        </w:rPr>
        <w:t xml:space="preserve">” appear in the denominator. </w:t>
      </w:r>
    </w:p>
    <w:p w14:paraId="04199D9F"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11: </w:t>
      </w:r>
      <w:r w:rsidR="009B41C3" w:rsidRPr="00D2054B">
        <w:rPr>
          <w:rFonts w:eastAsia="Times New Roman"/>
          <w:sz w:val="20"/>
          <w:szCs w:val="20"/>
          <w:lang w:val="en-US"/>
        </w:rPr>
        <w:t xml:space="preserve">There is no label in the first figure of “Temporal” of Figure 4b. </w:t>
      </w:r>
    </w:p>
    <w:p w14:paraId="5433D631" w14:textId="623F63CF" w:rsidR="009B41C3" w:rsidRPr="00D2054B" w:rsidRDefault="00D2054B" w:rsidP="009B41C3">
      <w:pPr>
        <w:pStyle w:val="PlainText"/>
        <w:ind w:left="1350" w:hanging="1080"/>
        <w:rPr>
          <w:sz w:val="20"/>
          <w:szCs w:val="20"/>
          <w:lang w:val="en-US"/>
        </w:rPr>
      </w:pPr>
      <w:r>
        <w:rPr>
          <w:sz w:val="20"/>
          <w:szCs w:val="20"/>
          <w:lang w:val="en-US"/>
        </w:rPr>
        <w:t>R2 Comment 12:</w:t>
      </w:r>
      <w:r w:rsidR="009B41C3" w:rsidRPr="00D2054B">
        <w:rPr>
          <w:rFonts w:eastAsia="Times New Roman"/>
          <w:sz w:val="20"/>
          <w:szCs w:val="20"/>
          <w:lang w:val="en-US"/>
        </w:rPr>
        <w:t xml:space="preserve"> L238 What is the meaning of “p</w:t>
      </w:r>
      <w:r w:rsidR="009B41C3" w:rsidRPr="00D2054B">
        <w:rPr>
          <w:rFonts w:eastAsia="Times New Roman"/>
          <w:sz w:val="20"/>
          <w:szCs w:val="20"/>
        </w:rPr>
        <w:t>ρ</w:t>
      </w:r>
      <w:r w:rsidR="009B41C3" w:rsidRPr="00D2054B">
        <w:rPr>
          <w:rFonts w:eastAsia="Times New Roman"/>
          <w:sz w:val="20"/>
          <w:szCs w:val="20"/>
          <w:lang w:val="en-US"/>
        </w:rPr>
        <w:t xml:space="preserve"> values”?</w:t>
      </w:r>
    </w:p>
    <w:p w14:paraId="46DD8CA7" w14:textId="77777777" w:rsidR="009B41C3" w:rsidRDefault="009B41C3" w:rsidP="009B41C3">
      <w:pPr>
        <w:pStyle w:val="PlainText"/>
        <w:ind w:left="1350" w:hanging="1080"/>
        <w:rPr>
          <w:sz w:val="20"/>
          <w:szCs w:val="20"/>
          <w:lang w:val="en-US"/>
        </w:rPr>
      </w:pPr>
    </w:p>
    <w:p w14:paraId="778D6CCD" w14:textId="0793EACA" w:rsidR="009B41C3" w:rsidRDefault="009B41C3" w:rsidP="009B41C3">
      <w:pPr>
        <w:pStyle w:val="PlainText"/>
        <w:ind w:left="1350" w:hanging="1080"/>
        <w:rPr>
          <w:sz w:val="20"/>
          <w:szCs w:val="20"/>
          <w:lang w:val="en-US"/>
        </w:rPr>
      </w:pPr>
    </w:p>
    <w:p w14:paraId="50A2F3AA" w14:textId="77777777" w:rsidR="009B41C3" w:rsidRPr="00282686" w:rsidRDefault="009B41C3" w:rsidP="009B41C3">
      <w:pPr>
        <w:pStyle w:val="PlainText"/>
        <w:ind w:left="1350" w:hanging="1080"/>
        <w:rPr>
          <w:sz w:val="20"/>
          <w:szCs w:val="20"/>
          <w:lang w:val="en-US"/>
        </w:rPr>
      </w:pPr>
    </w:p>
    <w:p w14:paraId="7329A2C7" w14:textId="015EC851" w:rsidR="00D2054B" w:rsidRDefault="00D2054B" w:rsidP="00282686">
      <w:pPr>
        <w:pStyle w:val="PlainText"/>
        <w:ind w:left="1350" w:hanging="1080"/>
        <w:rPr>
          <w:sz w:val="20"/>
          <w:szCs w:val="20"/>
          <w:lang w:val="en-US"/>
        </w:rPr>
      </w:pPr>
      <w:r>
        <w:rPr>
          <w:sz w:val="20"/>
          <w:szCs w:val="20"/>
          <w:lang w:val="en-US"/>
        </w:rPr>
        <w:br w:type="page"/>
      </w:r>
    </w:p>
    <w:p w14:paraId="038772B3" w14:textId="5FA46EAC" w:rsidR="009F0746" w:rsidRDefault="009F0746" w:rsidP="009F0746">
      <w:pPr>
        <w:pStyle w:val="Heading1"/>
      </w:pPr>
      <w:bookmarkStart w:id="1" w:name="_Toc110504306"/>
      <w:r>
        <w:lastRenderedPageBreak/>
        <w:t>E1 Comment 1</w:t>
      </w:r>
      <w:bookmarkEnd w:id="1"/>
    </w:p>
    <w:p w14:paraId="2A9A79EC" w14:textId="3D3911C0" w:rsidR="009F0746" w:rsidRPr="009F0746" w:rsidRDefault="009F0746" w:rsidP="009F0746">
      <w:pPr>
        <w:pStyle w:val="PlainText"/>
        <w:ind w:left="1350" w:hanging="1080"/>
        <w:rPr>
          <w:b/>
          <w:bCs/>
          <w:sz w:val="20"/>
          <w:szCs w:val="20"/>
          <w:lang w:val="en-US"/>
        </w:rPr>
      </w:pPr>
      <w:r w:rsidRPr="009F0746">
        <w:rPr>
          <w:b/>
          <w:bCs/>
          <w:sz w:val="20"/>
          <w:szCs w:val="20"/>
          <w:highlight w:val="yellow"/>
          <w:u w:val="single"/>
          <w:lang w:val="en-US"/>
        </w:rPr>
        <w:t>E1 Comment 1:</w:t>
      </w:r>
      <w:r w:rsidRPr="009F0746">
        <w:rPr>
          <w:b/>
          <w:bCs/>
          <w:sz w:val="20"/>
          <w:szCs w:val="20"/>
          <w:highlight w:val="yellow"/>
          <w:lang w:val="en-US"/>
        </w:rPr>
        <w:t xml:space="preserve"> Please ensure that your references conform fully to the Nature style. See the examples at the link below: </w:t>
      </w:r>
      <w:hyperlink r:id="rId8" w:history="1">
        <w:r w:rsidR="008067D2" w:rsidRPr="001018E5">
          <w:rPr>
            <w:rStyle w:val="Hyperlink"/>
            <w:lang w:val="en-US"/>
          </w:rPr>
          <w:t>http://www.nature.com/sdata/publish/submission-guidelines</w:t>
        </w:r>
      </w:hyperlink>
      <w:r w:rsidR="008067D2">
        <w:rPr>
          <w:lang w:val="en-US"/>
        </w:rPr>
        <w:t xml:space="preserve"> </w:t>
      </w:r>
    </w:p>
    <w:p w14:paraId="671DAF6B" w14:textId="03441C65" w:rsidR="009F0746" w:rsidRPr="00F479F4" w:rsidRDefault="009F0746" w:rsidP="009F0746">
      <w:pPr>
        <w:pStyle w:val="PlainText"/>
        <w:ind w:left="1350" w:hanging="1080"/>
        <w:rPr>
          <w:lang w:val="en-US"/>
        </w:rPr>
      </w:pPr>
    </w:p>
    <w:p w14:paraId="79920056" w14:textId="114B2C7D" w:rsidR="009F0746" w:rsidRPr="00CA7A17" w:rsidRDefault="009F0746" w:rsidP="009F0746">
      <w:pPr>
        <w:spacing w:after="0"/>
      </w:pPr>
      <w:r w:rsidRPr="00830CED">
        <w:rPr>
          <w:b/>
          <w:bCs/>
          <w:u w:val="single"/>
        </w:rPr>
        <w:t>Response:</w:t>
      </w:r>
      <w:r>
        <w:t xml:space="preserve"> </w:t>
      </w:r>
      <w:r w:rsidR="008067D2">
        <w:t>We are using “Nature” citation style as implemented in Zotero</w:t>
      </w:r>
      <w:r w:rsidR="00A723C2">
        <w:t xml:space="preserve"> and </w:t>
      </w:r>
      <w:r w:rsidR="008067D2">
        <w:t xml:space="preserve">have also checked the references in </w:t>
      </w:r>
      <w:r w:rsidR="00A723C2">
        <w:t xml:space="preserve">our bibliography to ensure they comply with the style in the link provided: </w:t>
      </w:r>
      <w:hyperlink r:id="rId9" w:history="1">
        <w:r w:rsidR="00A723C2" w:rsidRPr="001018E5">
          <w:rPr>
            <w:rStyle w:val="Hyperlink"/>
          </w:rPr>
          <w:t>http://www.nature.com/sdata/publish/submission-guidelines</w:t>
        </w:r>
      </w:hyperlink>
    </w:p>
    <w:p w14:paraId="549C2CFE" w14:textId="4C86F360" w:rsidR="00D86CCF" w:rsidRDefault="00D86CCF" w:rsidP="00D86CCF">
      <w:pPr>
        <w:pStyle w:val="Heading1"/>
      </w:pPr>
      <w:bookmarkStart w:id="2" w:name="_Toc110504307"/>
      <w:r>
        <w:t xml:space="preserve">E1 Comment </w:t>
      </w:r>
      <w:r w:rsidR="009F0746">
        <w:t>2</w:t>
      </w:r>
      <w:bookmarkEnd w:id="2"/>
    </w:p>
    <w:p w14:paraId="2615FA44" w14:textId="0A77767A" w:rsidR="00D86CCF" w:rsidRPr="00DD7BD5" w:rsidRDefault="00D86CCF" w:rsidP="00D86CCF">
      <w:pPr>
        <w:pStyle w:val="PlainText"/>
        <w:ind w:left="1350" w:hanging="1080"/>
        <w:rPr>
          <w:b/>
          <w:bCs/>
          <w:sz w:val="20"/>
          <w:szCs w:val="20"/>
          <w:highlight w:val="yellow"/>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2</w:t>
      </w:r>
      <w:r w:rsidRPr="00DD7BD5">
        <w:rPr>
          <w:b/>
          <w:bCs/>
          <w:sz w:val="20"/>
          <w:szCs w:val="20"/>
          <w:highlight w:val="yellow"/>
          <w:u w:val="single"/>
          <w:lang w:val="en-US"/>
        </w:rPr>
        <w:t>:</w:t>
      </w:r>
      <w:r w:rsidRPr="00DD7BD5">
        <w:rPr>
          <w:b/>
          <w:bCs/>
          <w:sz w:val="20"/>
          <w:szCs w:val="20"/>
          <w:highlight w:val="yellow"/>
          <w:lang w:val="en-US"/>
        </w:rPr>
        <w:t xml:space="preserve"> Note that "meta-repository" is not a widely understood term at this journal. If I understand</w:t>
      </w:r>
      <w:r w:rsidR="00DD7BD5" w:rsidRPr="00DD7BD5">
        <w:rPr>
          <w:b/>
          <w:bCs/>
          <w:sz w:val="20"/>
          <w:szCs w:val="20"/>
          <w:highlight w:val="yellow"/>
          <w:lang w:val="en-US"/>
        </w:rPr>
        <w:t xml:space="preserve"> </w:t>
      </w:r>
      <w:r w:rsidRPr="00DD7BD5">
        <w:rPr>
          <w:b/>
          <w:bCs/>
          <w:sz w:val="20"/>
          <w:szCs w:val="20"/>
          <w:highlight w:val="yellow"/>
          <w:lang w:val="en-US"/>
        </w:rPr>
        <w:t>correctly, this provides wider explanations of the methods used and external links to other deposited resources (</w:t>
      </w:r>
      <w:proofErr w:type="gramStart"/>
      <w:r w:rsidRPr="00DD7BD5">
        <w:rPr>
          <w:b/>
          <w:bCs/>
          <w:sz w:val="20"/>
          <w:szCs w:val="20"/>
          <w:highlight w:val="yellow"/>
          <w:lang w:val="en-US"/>
        </w:rPr>
        <w:t>e.g.</w:t>
      </w:r>
      <w:proofErr w:type="gramEnd"/>
      <w:r w:rsidRPr="00DD7BD5">
        <w:rPr>
          <w:b/>
          <w:bCs/>
          <w:sz w:val="20"/>
          <w:szCs w:val="20"/>
          <w:highlight w:val="yellow"/>
          <w:lang w:val="en-US"/>
        </w:rPr>
        <w:t xml:space="preserve"> Tethys v1.3.1 at Zenodo). Please note that: </w:t>
      </w:r>
    </w:p>
    <w:p w14:paraId="342EC803" w14:textId="77777777" w:rsidR="00D86CCF" w:rsidRPr="00DD7BD5" w:rsidRDefault="00D86CCF" w:rsidP="00D86CCF">
      <w:pPr>
        <w:pStyle w:val="PlainText"/>
        <w:numPr>
          <w:ilvl w:val="0"/>
          <w:numId w:val="16"/>
        </w:numPr>
        <w:rPr>
          <w:b/>
          <w:bCs/>
          <w:sz w:val="20"/>
          <w:szCs w:val="20"/>
          <w:highlight w:val="yellow"/>
          <w:lang w:val="en-US"/>
        </w:rPr>
      </w:pPr>
      <w:r w:rsidRPr="00DD7BD5">
        <w:rPr>
          <w:b/>
          <w:bCs/>
          <w:sz w:val="20"/>
          <w:szCs w:val="20"/>
          <w:highlight w:val="yellow"/>
          <w:lang w:val="en-US"/>
        </w:rPr>
        <w:t xml:space="preserve">All experimental methods relating to this work should be available in the manuscript itself. I understand that a lot of this content may be duplicated in the paper, but if not, I would encourage you to share any additional workflow, validations, Basin examples, </w:t>
      </w:r>
      <w:proofErr w:type="spellStart"/>
      <w:r w:rsidRPr="00DD7BD5">
        <w:rPr>
          <w:b/>
          <w:bCs/>
          <w:sz w:val="20"/>
          <w:szCs w:val="20"/>
          <w:highlight w:val="yellow"/>
          <w:lang w:val="en-US"/>
        </w:rPr>
        <w:t>etc</w:t>
      </w:r>
      <w:proofErr w:type="spellEnd"/>
      <w:r w:rsidRPr="00DD7BD5">
        <w:rPr>
          <w:b/>
          <w:bCs/>
          <w:sz w:val="20"/>
          <w:szCs w:val="20"/>
          <w:highlight w:val="yellow"/>
          <w:lang w:val="en-US"/>
        </w:rPr>
        <w:t xml:space="preserve"> within the paper. A single supplementary document can be used if there are large amounts to add. Data visualizations are fine to share </w:t>
      </w:r>
      <w:proofErr w:type="spellStart"/>
      <w:r w:rsidRPr="00DD7BD5">
        <w:rPr>
          <w:b/>
          <w:bCs/>
          <w:sz w:val="20"/>
          <w:szCs w:val="20"/>
          <w:highlight w:val="yellow"/>
          <w:lang w:val="en-US"/>
        </w:rPr>
        <w:t>soley</w:t>
      </w:r>
      <w:proofErr w:type="spellEnd"/>
      <w:r w:rsidRPr="00DD7BD5">
        <w:rPr>
          <w:b/>
          <w:bCs/>
          <w:sz w:val="20"/>
          <w:szCs w:val="20"/>
          <w:highlight w:val="yellow"/>
          <w:lang w:val="en-US"/>
        </w:rPr>
        <w:t xml:space="preserve"> on this site as long as the underlying data has been </w:t>
      </w:r>
      <w:proofErr w:type="spellStart"/>
      <w:r w:rsidRPr="00DD7BD5">
        <w:rPr>
          <w:b/>
          <w:bCs/>
          <w:sz w:val="20"/>
          <w:szCs w:val="20"/>
          <w:highlight w:val="yellow"/>
          <w:lang w:val="en-US"/>
        </w:rPr>
        <w:t>been</w:t>
      </w:r>
      <w:proofErr w:type="spellEnd"/>
      <w:r w:rsidRPr="00DD7BD5">
        <w:rPr>
          <w:b/>
          <w:bCs/>
          <w:sz w:val="20"/>
          <w:szCs w:val="20"/>
          <w:highlight w:val="yellow"/>
          <w:lang w:val="en-US"/>
        </w:rPr>
        <w:t xml:space="preserve"> formally deposited </w:t>
      </w:r>
    </w:p>
    <w:p w14:paraId="01BBF59B" w14:textId="2B71EC84" w:rsidR="00D86CCF" w:rsidRPr="00DD7BD5" w:rsidRDefault="00D86CCF" w:rsidP="00D86CCF">
      <w:pPr>
        <w:pStyle w:val="PlainText"/>
        <w:numPr>
          <w:ilvl w:val="0"/>
          <w:numId w:val="16"/>
        </w:numPr>
        <w:rPr>
          <w:b/>
          <w:bCs/>
          <w:highlight w:val="yellow"/>
          <w:lang w:val="en-US"/>
        </w:rPr>
      </w:pPr>
      <w:r w:rsidRPr="00DD7BD5">
        <w:rPr>
          <w:b/>
          <w:bCs/>
          <w:sz w:val="20"/>
          <w:szCs w:val="20"/>
          <w:highlight w:val="yellow"/>
          <w:lang w:val="en-US"/>
        </w:rPr>
        <w:t xml:space="preserve">All external resources should be cited in the manuscript - use the reference list for any citable objects with formal metadata (i.e. DOIs, author names, </w:t>
      </w:r>
      <w:proofErr w:type="spellStart"/>
      <w:r w:rsidRPr="00DD7BD5">
        <w:rPr>
          <w:b/>
          <w:bCs/>
          <w:sz w:val="20"/>
          <w:szCs w:val="20"/>
          <w:highlight w:val="yellow"/>
          <w:lang w:val="en-US"/>
        </w:rPr>
        <w:t>etc</w:t>
      </w:r>
      <w:proofErr w:type="spellEnd"/>
      <w:r w:rsidRPr="00DD7BD5">
        <w:rPr>
          <w:b/>
          <w:bCs/>
          <w:sz w:val="20"/>
          <w:szCs w:val="20"/>
          <w:highlight w:val="yellow"/>
          <w:lang w:val="en-US"/>
        </w:rPr>
        <w:t xml:space="preserve">) and simply embed the ULRs in the text in </w:t>
      </w:r>
      <w:proofErr w:type="gramStart"/>
      <w:r w:rsidRPr="00DD7BD5">
        <w:rPr>
          <w:b/>
          <w:bCs/>
          <w:sz w:val="20"/>
          <w:szCs w:val="20"/>
          <w:highlight w:val="yellow"/>
          <w:lang w:val="en-US"/>
        </w:rPr>
        <w:t>()s</w:t>
      </w:r>
      <w:proofErr w:type="gramEnd"/>
      <w:r w:rsidRPr="00DD7BD5">
        <w:rPr>
          <w:b/>
          <w:bCs/>
          <w:sz w:val="20"/>
          <w:szCs w:val="20"/>
          <w:highlight w:val="yellow"/>
          <w:lang w:val="en-US"/>
        </w:rPr>
        <w:t xml:space="preserve"> for websites without these. From quick inspection it looked like all the links were in the former category (</w:t>
      </w:r>
      <w:proofErr w:type="spellStart"/>
      <w:r w:rsidRPr="00DD7BD5">
        <w:rPr>
          <w:b/>
          <w:bCs/>
          <w:sz w:val="20"/>
          <w:szCs w:val="20"/>
          <w:highlight w:val="yellow"/>
          <w:lang w:val="en-US"/>
        </w:rPr>
        <w:t>i.e</w:t>
      </w:r>
      <w:proofErr w:type="spellEnd"/>
      <w:r w:rsidRPr="00DD7BD5">
        <w:rPr>
          <w:b/>
          <w:bCs/>
          <w:sz w:val="20"/>
          <w:szCs w:val="20"/>
          <w:highlight w:val="yellow"/>
          <w:lang w:val="en-US"/>
        </w:rPr>
        <w:t xml:space="preserve"> </w:t>
      </w:r>
      <w:proofErr w:type="spellStart"/>
      <w:r w:rsidRPr="00DD7BD5">
        <w:rPr>
          <w:b/>
          <w:bCs/>
          <w:sz w:val="20"/>
          <w:szCs w:val="20"/>
          <w:highlight w:val="yellow"/>
          <w:lang w:val="en-US"/>
        </w:rPr>
        <w:t>DOI'd</w:t>
      </w:r>
      <w:proofErr w:type="spellEnd"/>
      <w:r w:rsidRPr="00DD7BD5">
        <w:rPr>
          <w:b/>
          <w:bCs/>
          <w:sz w:val="20"/>
          <w:szCs w:val="20"/>
          <w:highlight w:val="yellow"/>
          <w:lang w:val="en-US"/>
        </w:rPr>
        <w:t xml:space="preserve"> objects that can be formally cited). Again, it looks like a number of these are already included in the paper (</w:t>
      </w:r>
      <w:proofErr w:type="gramStart"/>
      <w:r w:rsidRPr="00DD7BD5">
        <w:rPr>
          <w:b/>
          <w:bCs/>
          <w:sz w:val="20"/>
          <w:szCs w:val="20"/>
          <w:highlight w:val="yellow"/>
          <w:lang w:val="en-US"/>
        </w:rPr>
        <w:t>e.g.</w:t>
      </w:r>
      <w:proofErr w:type="gramEnd"/>
      <w:r w:rsidRPr="00DD7BD5">
        <w:rPr>
          <w:b/>
          <w:bCs/>
          <w:sz w:val="20"/>
          <w:szCs w:val="20"/>
          <w:highlight w:val="yellow"/>
          <w:lang w:val="en-US"/>
        </w:rPr>
        <w:t xml:space="preserve"> the Code Availability statement), but please check and confirm there is nothing exclusively shared at the met repository.</w:t>
      </w:r>
    </w:p>
    <w:p w14:paraId="228AD636" w14:textId="77777777" w:rsidR="00A723C2" w:rsidRDefault="00A723C2" w:rsidP="00DD7BD5">
      <w:pPr>
        <w:spacing w:after="0"/>
        <w:rPr>
          <w:b/>
          <w:bCs/>
          <w:u w:val="single"/>
        </w:rPr>
      </w:pPr>
    </w:p>
    <w:p w14:paraId="41C2D9AB" w14:textId="7F9B58F2" w:rsidR="00DD7BD5" w:rsidRDefault="00DD7BD5" w:rsidP="00DD7BD5">
      <w:pPr>
        <w:spacing w:after="0"/>
      </w:pPr>
      <w:r w:rsidRPr="00830CED">
        <w:rPr>
          <w:b/>
          <w:bCs/>
          <w:u w:val="single"/>
        </w:rPr>
        <w:t>Response:</w:t>
      </w:r>
      <w:r>
        <w:t xml:space="preserve"> </w:t>
      </w:r>
      <w:r w:rsidR="00A723C2">
        <w:t>As suggested all relevant models and data products are referenced in the paper itself in the Code Availability section. In addition, all equations describing the methodology are also repeated in the paper. The meta-repository is only provided as an additional reference to visualize the full dataset without the need to download it.</w:t>
      </w:r>
    </w:p>
    <w:p w14:paraId="79E60797" w14:textId="05E272E5" w:rsidR="00DD7BD5" w:rsidRPr="007009D7" w:rsidRDefault="00DD7BD5" w:rsidP="00DD7BD5">
      <w:pPr>
        <w:pStyle w:val="Heading1"/>
      </w:pPr>
      <w:bookmarkStart w:id="3" w:name="_Toc110504308"/>
      <w:r>
        <w:t xml:space="preserve">E1 Comment </w:t>
      </w:r>
      <w:r w:rsidR="009F0746">
        <w:t>3</w:t>
      </w:r>
      <w:bookmarkEnd w:id="3"/>
    </w:p>
    <w:p w14:paraId="22C9FEF9" w14:textId="4DFCA7FF"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3</w:t>
      </w:r>
      <w:r w:rsidRPr="00DD7BD5">
        <w:rPr>
          <w:b/>
          <w:bCs/>
          <w:sz w:val="20"/>
          <w:szCs w:val="20"/>
          <w:highlight w:val="yellow"/>
          <w:u w:val="single"/>
          <w:lang w:val="en-US"/>
        </w:rPr>
        <w:t>:</w:t>
      </w:r>
      <w:r w:rsidRPr="00DD7BD5">
        <w:rPr>
          <w:b/>
          <w:bCs/>
          <w:sz w:val="20"/>
          <w:szCs w:val="20"/>
          <w:highlight w:val="yellow"/>
          <w:lang w:val="en-US"/>
        </w:rPr>
        <w:t xml:space="preserve"> Please change the Custom </w:t>
      </w:r>
      <w:proofErr w:type="spellStart"/>
      <w:r w:rsidRPr="00DD7BD5">
        <w:rPr>
          <w:b/>
          <w:bCs/>
          <w:sz w:val="20"/>
          <w:szCs w:val="20"/>
          <w:highlight w:val="yellow"/>
          <w:lang w:val="en-US"/>
        </w:rPr>
        <w:t>licence</w:t>
      </w:r>
      <w:proofErr w:type="spellEnd"/>
      <w:r w:rsidRPr="00DD7BD5">
        <w:rPr>
          <w:b/>
          <w:bCs/>
          <w:sz w:val="20"/>
          <w:szCs w:val="20"/>
          <w:highlight w:val="yellow"/>
          <w:lang w:val="en-US"/>
        </w:rPr>
        <w:t xml:space="preserve"> terms for the </w:t>
      </w:r>
      <w:proofErr w:type="spellStart"/>
      <w:r w:rsidRPr="00DD7BD5">
        <w:rPr>
          <w:b/>
          <w:bCs/>
          <w:sz w:val="20"/>
          <w:szCs w:val="20"/>
          <w:highlight w:val="yellow"/>
          <w:lang w:val="en-US"/>
        </w:rPr>
        <w:t>Dataverse</w:t>
      </w:r>
      <w:proofErr w:type="spellEnd"/>
      <w:r w:rsidRPr="00DD7BD5">
        <w:rPr>
          <w:b/>
          <w:bCs/>
          <w:sz w:val="20"/>
          <w:szCs w:val="20"/>
          <w:highlight w:val="yellow"/>
          <w:lang w:val="en-US"/>
        </w:rPr>
        <w:t xml:space="preserve"> dataset to a recognizable open </w:t>
      </w:r>
      <w:proofErr w:type="spellStart"/>
      <w:r w:rsidRPr="00DD7BD5">
        <w:rPr>
          <w:b/>
          <w:bCs/>
          <w:sz w:val="20"/>
          <w:szCs w:val="20"/>
          <w:highlight w:val="yellow"/>
          <w:lang w:val="en-US"/>
        </w:rPr>
        <w:t>licence</w:t>
      </w:r>
      <w:proofErr w:type="spellEnd"/>
      <w:r w:rsidRPr="00DD7BD5">
        <w:rPr>
          <w:b/>
          <w:bCs/>
          <w:sz w:val="20"/>
          <w:szCs w:val="20"/>
          <w:highlight w:val="yellow"/>
          <w:lang w:val="en-US"/>
        </w:rPr>
        <w:t xml:space="preserve"> (CC0 and CC-BY are usually required for this journal).</w:t>
      </w:r>
    </w:p>
    <w:p w14:paraId="2972EE79" w14:textId="77777777" w:rsidR="002B4AF9" w:rsidRDefault="002B4AF9" w:rsidP="00DD7BD5">
      <w:pPr>
        <w:spacing w:after="0"/>
        <w:rPr>
          <w:b/>
          <w:bCs/>
          <w:u w:val="single"/>
        </w:rPr>
      </w:pPr>
    </w:p>
    <w:p w14:paraId="6D1EFF47" w14:textId="53097ECA" w:rsidR="00DD7BD5" w:rsidRPr="00CA7A17" w:rsidRDefault="00DD7BD5" w:rsidP="00DD7BD5">
      <w:pPr>
        <w:spacing w:after="0"/>
      </w:pPr>
      <w:r w:rsidRPr="00830CED">
        <w:rPr>
          <w:b/>
          <w:bCs/>
          <w:u w:val="single"/>
        </w:rPr>
        <w:t>Response:</w:t>
      </w:r>
      <w:r>
        <w:t xml:space="preserve"> </w:t>
      </w:r>
      <w:r w:rsidR="002B4AF9">
        <w:t>We have updated the terms to CC-BY</w:t>
      </w:r>
      <w:r w:rsidR="00AE301E">
        <w:t xml:space="preserve"> in the custom dataset terms.</w:t>
      </w:r>
    </w:p>
    <w:p w14:paraId="5934371C" w14:textId="77777777" w:rsidR="00DD7BD5" w:rsidRDefault="00DD7BD5" w:rsidP="00DD7BD5">
      <w:pPr>
        <w:spacing w:after="0"/>
      </w:pPr>
    </w:p>
    <w:p w14:paraId="433311CD" w14:textId="77777777" w:rsidR="00DD7BD5" w:rsidRDefault="00DD7BD5" w:rsidP="00DD7BD5">
      <w:pPr>
        <w:spacing w:after="0"/>
        <w:rPr>
          <w:b/>
          <w:bCs/>
          <w:u w:val="single"/>
        </w:rPr>
      </w:pPr>
      <w:r w:rsidRPr="00830CED">
        <w:rPr>
          <w:b/>
          <w:bCs/>
          <w:u w:val="single"/>
        </w:rPr>
        <w:t>Edits Made:</w:t>
      </w:r>
      <w:r>
        <w:rPr>
          <w:b/>
          <w:bCs/>
          <w:u w:val="single"/>
        </w:rPr>
        <w:t xml:space="preserve"> </w:t>
      </w:r>
    </w:p>
    <w:p w14:paraId="193EBD24" w14:textId="6BD22F97" w:rsidR="00DD7BD5" w:rsidRPr="00AE301E" w:rsidRDefault="002B4AF9" w:rsidP="00DD7BD5">
      <w:pPr>
        <w:pStyle w:val="ListParagraph"/>
        <w:numPr>
          <w:ilvl w:val="0"/>
          <w:numId w:val="11"/>
        </w:numPr>
        <w:spacing w:after="0"/>
      </w:pPr>
      <w:proofErr w:type="spellStart"/>
      <w:r w:rsidRPr="002B4AF9">
        <w:t>Dataverse</w:t>
      </w:r>
      <w:proofErr w:type="spellEnd"/>
      <w:r w:rsidRPr="002B4AF9">
        <w:t xml:space="preserve"> terms updated to CC-BY. </w:t>
      </w:r>
      <w:hyperlink r:id="rId10" w:history="1">
        <w:r w:rsidRPr="00AE301E">
          <w:rPr>
            <w:rStyle w:val="Hyperlink"/>
          </w:rPr>
          <w:t>https://dataverse.harvard.edu/dataset.xhtml?persistentId=doi:10.7910/DVN/VIQEAB</w:t>
        </w:r>
      </w:hyperlink>
      <w:r w:rsidRPr="00AE301E">
        <w:t xml:space="preserve"> </w:t>
      </w:r>
      <w:r w:rsidR="00AE301E" w:rsidRPr="00AE301E">
        <w:t>-&gt; Ter</w:t>
      </w:r>
      <w:r w:rsidR="00AE301E">
        <w:t>ms.</w:t>
      </w:r>
    </w:p>
    <w:p w14:paraId="77F7810E" w14:textId="77777777" w:rsidR="00DD7BD5" w:rsidRPr="00AE301E" w:rsidRDefault="00DD7BD5" w:rsidP="00D86CCF">
      <w:pPr>
        <w:pStyle w:val="PlainText"/>
        <w:ind w:left="1350" w:hanging="1080"/>
        <w:rPr>
          <w:b/>
          <w:bCs/>
          <w:sz w:val="20"/>
          <w:szCs w:val="20"/>
          <w:lang w:val="en-US"/>
        </w:rPr>
      </w:pPr>
    </w:p>
    <w:p w14:paraId="69286248" w14:textId="6B31FA73" w:rsidR="00DD7BD5" w:rsidRDefault="00DD7BD5" w:rsidP="00DD7BD5">
      <w:pPr>
        <w:pStyle w:val="Heading1"/>
      </w:pPr>
      <w:bookmarkStart w:id="4" w:name="_Toc110504309"/>
      <w:r>
        <w:lastRenderedPageBreak/>
        <w:t xml:space="preserve">E1 Comment </w:t>
      </w:r>
      <w:r w:rsidR="009F0746">
        <w:t>4</w:t>
      </w:r>
      <w:bookmarkEnd w:id="4"/>
    </w:p>
    <w:p w14:paraId="3A474AC3" w14:textId="04D3C98F"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4</w:t>
      </w:r>
      <w:r w:rsidRPr="00DD7BD5">
        <w:rPr>
          <w:b/>
          <w:bCs/>
          <w:sz w:val="20"/>
          <w:szCs w:val="20"/>
          <w:highlight w:val="yellow"/>
          <w:u w:val="single"/>
          <w:lang w:val="en-US"/>
        </w:rPr>
        <w:t>:</w:t>
      </w:r>
      <w:r w:rsidRPr="00DD7BD5">
        <w:rPr>
          <w:b/>
          <w:bCs/>
          <w:sz w:val="20"/>
          <w:szCs w:val="20"/>
          <w:highlight w:val="yellow"/>
          <w:lang w:val="en-US"/>
        </w:rPr>
        <w:t xml:space="preserve"> Please add a data citation for the </w:t>
      </w:r>
      <w:proofErr w:type="spellStart"/>
      <w:r w:rsidRPr="00DD7BD5">
        <w:rPr>
          <w:b/>
          <w:bCs/>
          <w:sz w:val="20"/>
          <w:szCs w:val="20"/>
          <w:highlight w:val="yellow"/>
          <w:lang w:val="en-US"/>
        </w:rPr>
        <w:t>Dataverse</w:t>
      </w:r>
      <w:proofErr w:type="spellEnd"/>
      <w:r w:rsidRPr="00DD7BD5">
        <w:rPr>
          <w:b/>
          <w:bCs/>
          <w:sz w:val="20"/>
          <w:szCs w:val="20"/>
          <w:highlight w:val="yellow"/>
          <w:lang w:val="en-US"/>
        </w:rPr>
        <w:t xml:space="preserve"> dataset to the reference list using these instructions (https://www.nature.com/sdata/publish/submission-guidelines#data_citations - note that a DOI URL should be used). Please add the reference number to wherever the dataset is mentioned in the text - the main position should be the first part of the Data Record in a sentence describing where the data has been deposited.</w:t>
      </w:r>
    </w:p>
    <w:p w14:paraId="0226F2D7" w14:textId="77777777" w:rsidR="00AE301E" w:rsidRDefault="00AE301E" w:rsidP="00DD7BD5">
      <w:pPr>
        <w:spacing w:after="0"/>
        <w:rPr>
          <w:b/>
          <w:bCs/>
          <w:u w:val="single"/>
        </w:rPr>
      </w:pPr>
    </w:p>
    <w:p w14:paraId="01AE455C" w14:textId="1B63ACD9" w:rsidR="00DD7BD5" w:rsidRPr="00CA7A17" w:rsidRDefault="00DD7BD5" w:rsidP="00DD7BD5">
      <w:pPr>
        <w:spacing w:after="0"/>
      </w:pPr>
      <w:r w:rsidRPr="00830CED">
        <w:rPr>
          <w:b/>
          <w:bCs/>
          <w:u w:val="single"/>
        </w:rPr>
        <w:t>Response:</w:t>
      </w:r>
      <w:r>
        <w:t xml:space="preserve"> </w:t>
      </w:r>
      <w:r w:rsidR="00E44AE0">
        <w:t>We have added citations for all the data and software products with DOIs and cited throughout the document and in the final table.</w:t>
      </w:r>
    </w:p>
    <w:p w14:paraId="15A77D1E" w14:textId="77777777" w:rsidR="00DD7BD5" w:rsidRDefault="00DD7BD5" w:rsidP="00DD7BD5">
      <w:pPr>
        <w:spacing w:after="0"/>
      </w:pPr>
    </w:p>
    <w:p w14:paraId="55779F32" w14:textId="77777777" w:rsidR="00DD7BD5" w:rsidRDefault="00DD7BD5" w:rsidP="00DD7BD5">
      <w:pPr>
        <w:spacing w:after="0"/>
        <w:rPr>
          <w:b/>
          <w:bCs/>
          <w:u w:val="single"/>
        </w:rPr>
      </w:pPr>
      <w:r w:rsidRPr="00830CED">
        <w:rPr>
          <w:b/>
          <w:bCs/>
          <w:u w:val="single"/>
        </w:rPr>
        <w:t>Edits Made:</w:t>
      </w:r>
      <w:r>
        <w:rPr>
          <w:b/>
          <w:bCs/>
          <w:u w:val="single"/>
        </w:rPr>
        <w:t xml:space="preserve"> </w:t>
      </w:r>
    </w:p>
    <w:p w14:paraId="692333F4" w14:textId="46559A75" w:rsidR="00DD7BD5" w:rsidRPr="002215A4" w:rsidRDefault="00E44AE0" w:rsidP="00DD7BD5">
      <w:pPr>
        <w:pStyle w:val="ListParagraph"/>
        <w:numPr>
          <w:ilvl w:val="0"/>
          <w:numId w:val="11"/>
        </w:numPr>
        <w:spacing w:after="0"/>
      </w:pPr>
      <w:r w:rsidRPr="002215A4">
        <w:t>Citations added for all products with DOIs</w:t>
      </w:r>
    </w:p>
    <w:p w14:paraId="11799DFA" w14:textId="77777777" w:rsidR="00DD7BD5" w:rsidRPr="00DD7BD5" w:rsidRDefault="00DD7BD5" w:rsidP="00D86CCF">
      <w:pPr>
        <w:pStyle w:val="PlainText"/>
        <w:ind w:left="1350" w:hanging="1080"/>
        <w:rPr>
          <w:b/>
          <w:bCs/>
          <w:sz w:val="20"/>
          <w:szCs w:val="20"/>
          <w:lang w:val="en-US"/>
        </w:rPr>
      </w:pPr>
    </w:p>
    <w:p w14:paraId="690CDE24" w14:textId="24AC6E8C" w:rsidR="00DD7BD5" w:rsidRDefault="00DD7BD5" w:rsidP="00DD7BD5">
      <w:pPr>
        <w:pStyle w:val="Heading1"/>
      </w:pPr>
      <w:bookmarkStart w:id="5" w:name="_Toc110504310"/>
      <w:r>
        <w:t xml:space="preserve">E1 Comment </w:t>
      </w:r>
      <w:r w:rsidR="009F0746">
        <w:t>5</w:t>
      </w:r>
      <w:bookmarkEnd w:id="5"/>
    </w:p>
    <w:p w14:paraId="5C0BDD13" w14:textId="23126E46"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5</w:t>
      </w:r>
      <w:r w:rsidRPr="00DD7BD5">
        <w:rPr>
          <w:b/>
          <w:bCs/>
          <w:sz w:val="20"/>
          <w:szCs w:val="20"/>
          <w:highlight w:val="yellow"/>
          <w:u w:val="single"/>
          <w:lang w:val="en-US"/>
        </w:rPr>
        <w:t>:</w:t>
      </w:r>
      <w:r w:rsidRPr="00DD7BD5">
        <w:rPr>
          <w:b/>
          <w:bCs/>
          <w:sz w:val="20"/>
          <w:szCs w:val="20"/>
          <w:highlight w:val="yellow"/>
          <w:lang w:val="en-US"/>
        </w:rPr>
        <w:t xml:space="preserve"> Please also formally cite the items listed in the table in the Code Availability sections in the reference list. Please also note that all tables need a table label and a legend.</w:t>
      </w:r>
    </w:p>
    <w:p w14:paraId="5EC56A27" w14:textId="77777777" w:rsidR="008A2426" w:rsidRDefault="008A2426" w:rsidP="00DD7BD5">
      <w:pPr>
        <w:spacing w:after="0"/>
        <w:rPr>
          <w:b/>
          <w:bCs/>
          <w:u w:val="single"/>
        </w:rPr>
      </w:pPr>
    </w:p>
    <w:p w14:paraId="55285CF5" w14:textId="71C0E999" w:rsidR="00E44AE0" w:rsidRPr="00CA7A17" w:rsidRDefault="00E44AE0" w:rsidP="00E44AE0">
      <w:pPr>
        <w:spacing w:after="0"/>
      </w:pPr>
      <w:r w:rsidRPr="00830CED">
        <w:rPr>
          <w:b/>
          <w:bCs/>
          <w:u w:val="single"/>
        </w:rPr>
        <w:t>Response:</w:t>
      </w:r>
      <w:r>
        <w:t xml:space="preserve"> We have added citations for all the data and software products with DOIs and cited throughout the document and in the final table.</w:t>
      </w:r>
    </w:p>
    <w:p w14:paraId="0882F6A1" w14:textId="77777777" w:rsidR="00E44AE0" w:rsidRDefault="00E44AE0" w:rsidP="00E44AE0">
      <w:pPr>
        <w:spacing w:after="0"/>
      </w:pPr>
    </w:p>
    <w:p w14:paraId="233C26E0" w14:textId="77777777" w:rsidR="00E44AE0" w:rsidRDefault="00E44AE0" w:rsidP="00E44AE0">
      <w:pPr>
        <w:spacing w:after="0"/>
        <w:rPr>
          <w:b/>
          <w:bCs/>
          <w:u w:val="single"/>
        </w:rPr>
      </w:pPr>
      <w:r w:rsidRPr="00830CED">
        <w:rPr>
          <w:b/>
          <w:bCs/>
          <w:u w:val="single"/>
        </w:rPr>
        <w:t>Edits Made:</w:t>
      </w:r>
      <w:r>
        <w:rPr>
          <w:b/>
          <w:bCs/>
          <w:u w:val="single"/>
        </w:rPr>
        <w:t xml:space="preserve"> </w:t>
      </w:r>
    </w:p>
    <w:p w14:paraId="4001EB2E" w14:textId="6958B59D" w:rsidR="00DD7BD5" w:rsidRPr="00580CDC" w:rsidRDefault="00E44AE0" w:rsidP="00E44AE0">
      <w:pPr>
        <w:pStyle w:val="ListParagraph"/>
        <w:numPr>
          <w:ilvl w:val="0"/>
          <w:numId w:val="11"/>
        </w:numPr>
        <w:spacing w:after="0"/>
      </w:pPr>
      <w:r w:rsidRPr="00580CDC">
        <w:t xml:space="preserve">Citations added for all </w:t>
      </w:r>
      <w:r w:rsidR="00991F60" w:rsidRPr="00580CDC">
        <w:t>data and software products</w:t>
      </w:r>
    </w:p>
    <w:p w14:paraId="0B3C4744" w14:textId="5E3775EF" w:rsidR="00991F60" w:rsidRPr="00580CDC" w:rsidRDefault="00991F60" w:rsidP="00E44AE0">
      <w:pPr>
        <w:pStyle w:val="ListParagraph"/>
        <w:numPr>
          <w:ilvl w:val="0"/>
          <w:numId w:val="11"/>
        </w:numPr>
        <w:spacing w:after="0"/>
      </w:pPr>
      <w:r w:rsidRPr="00580CDC">
        <w:t>Table label and legends added to all tables</w:t>
      </w:r>
    </w:p>
    <w:p w14:paraId="7A54E65A" w14:textId="77777777" w:rsidR="00D86CCF" w:rsidRPr="00334158" w:rsidRDefault="00D86CCF" w:rsidP="00334158">
      <w:pPr>
        <w:spacing w:after="0"/>
        <w:rPr>
          <w:b/>
          <w:bCs/>
        </w:rPr>
      </w:pPr>
    </w:p>
    <w:p w14:paraId="287ABAE1" w14:textId="294294D8" w:rsidR="00A25300" w:rsidRPr="00F639EA" w:rsidRDefault="00C32E5E" w:rsidP="00B31DA2">
      <w:pPr>
        <w:pStyle w:val="Heading1"/>
        <w:spacing w:before="0" w:after="0"/>
      </w:pPr>
      <w:bookmarkStart w:id="6" w:name="_Toc110504311"/>
      <w:r>
        <w:t xml:space="preserve">R1 </w:t>
      </w:r>
      <w:r w:rsidR="00A25300" w:rsidRPr="00F639EA">
        <w:t>Comment 1</w:t>
      </w:r>
      <w:bookmarkEnd w:id="6"/>
    </w:p>
    <w:p w14:paraId="0B5AB1C5" w14:textId="0A04AB9E" w:rsidR="00A25300" w:rsidRPr="00F639EA" w:rsidRDefault="00A25300" w:rsidP="00B31DA2">
      <w:pPr>
        <w:spacing w:after="0"/>
      </w:pPr>
    </w:p>
    <w:p w14:paraId="59178A11" w14:textId="739F85FE" w:rsidR="00D86CCF" w:rsidRPr="009F0746" w:rsidRDefault="004C4BB0" w:rsidP="00D86CCF">
      <w:pPr>
        <w:pStyle w:val="PlainText"/>
        <w:ind w:left="1350" w:hanging="1080"/>
        <w:rPr>
          <w:b/>
          <w:bCs/>
          <w:sz w:val="20"/>
          <w:szCs w:val="20"/>
          <w:highlight w:val="yellow"/>
          <w:lang w:val="en-US"/>
        </w:rPr>
      </w:pPr>
      <w:r w:rsidRPr="009F0746">
        <w:rPr>
          <w:b/>
          <w:bCs/>
          <w:sz w:val="20"/>
          <w:szCs w:val="20"/>
          <w:highlight w:val="yellow"/>
          <w:u w:val="single"/>
          <w:lang w:val="en-US"/>
        </w:rPr>
        <w:t xml:space="preserve">R1 </w:t>
      </w:r>
      <w:r w:rsidR="00143585" w:rsidRPr="009F0746">
        <w:rPr>
          <w:b/>
          <w:bCs/>
          <w:sz w:val="20"/>
          <w:szCs w:val="20"/>
          <w:highlight w:val="yellow"/>
          <w:u w:val="single"/>
          <w:lang w:val="en-US"/>
        </w:rPr>
        <w:t>Comment</w:t>
      </w:r>
      <w:r w:rsidR="00D86CCF" w:rsidRPr="009F0746">
        <w:rPr>
          <w:b/>
          <w:bCs/>
          <w:sz w:val="20"/>
          <w:szCs w:val="20"/>
          <w:highlight w:val="yellow"/>
          <w:u w:val="single"/>
          <w:lang w:val="en-US"/>
        </w:rPr>
        <w:t xml:space="preserve"> 1: </w:t>
      </w:r>
      <w:r w:rsidR="00D86CCF" w:rsidRPr="009F0746">
        <w:rPr>
          <w:b/>
          <w:bCs/>
          <w:sz w:val="20"/>
          <w:szCs w:val="20"/>
          <w:highlight w:val="yellow"/>
          <w:lang w:val="en-US"/>
        </w:rPr>
        <w:t xml:space="preserve">Please provide a more detailed description of basin boundaries and selection principles in the manuscript. </w:t>
      </w:r>
    </w:p>
    <w:p w14:paraId="77189CC4" w14:textId="77777777" w:rsidR="00D86CCF" w:rsidRPr="009F0746" w:rsidRDefault="00D86CCF" w:rsidP="00D86CCF">
      <w:pPr>
        <w:pStyle w:val="PlainText"/>
        <w:numPr>
          <w:ilvl w:val="0"/>
          <w:numId w:val="17"/>
        </w:numPr>
        <w:rPr>
          <w:b/>
          <w:bCs/>
          <w:sz w:val="20"/>
          <w:szCs w:val="20"/>
          <w:highlight w:val="yellow"/>
          <w:lang w:val="en-US"/>
        </w:rPr>
      </w:pPr>
      <w:r w:rsidRPr="009F0746">
        <w:rPr>
          <w:b/>
          <w:bCs/>
          <w:sz w:val="20"/>
          <w:szCs w:val="20"/>
          <w:highlight w:val="yellow"/>
          <w:lang w:val="en-US"/>
        </w:rPr>
        <w:t xml:space="preserve">Discovery of the problem: Irrigation water accounts for a higher proportion of the total water consumption in the region, and the combination of region and basin can indeed be better constrained. But I am confused about the basin boundary in Figure 2 and how to select the basin for constraints. For example, the boundary of the Yangtze River Basin in Asia is not correct ([1], etc.), and the Yukon River Basin in North America [2] mentioned in the background that there is irrigation in the </w:t>
      </w:r>
      <w:proofErr w:type="gramStart"/>
      <w:r w:rsidRPr="009F0746">
        <w:rPr>
          <w:b/>
          <w:bCs/>
          <w:sz w:val="20"/>
          <w:szCs w:val="20"/>
          <w:highlight w:val="yellow"/>
          <w:lang w:val="en-US"/>
        </w:rPr>
        <w:t>Basin, but</w:t>
      </w:r>
      <w:proofErr w:type="gramEnd"/>
      <w:r w:rsidRPr="009F0746">
        <w:rPr>
          <w:b/>
          <w:bCs/>
          <w:sz w:val="20"/>
          <w:szCs w:val="20"/>
          <w:highlight w:val="yellow"/>
          <w:lang w:val="en-US"/>
        </w:rPr>
        <w:t xml:space="preserve"> is not isolated in Figure 2. </w:t>
      </w:r>
    </w:p>
    <w:p w14:paraId="06430F4E" w14:textId="77777777" w:rsidR="00D86CCF" w:rsidRPr="009F0746" w:rsidRDefault="00D86CCF" w:rsidP="00D86CCF">
      <w:pPr>
        <w:pStyle w:val="PlainText"/>
        <w:numPr>
          <w:ilvl w:val="0"/>
          <w:numId w:val="17"/>
        </w:numPr>
        <w:rPr>
          <w:b/>
          <w:bCs/>
          <w:sz w:val="20"/>
          <w:szCs w:val="20"/>
          <w:highlight w:val="yellow"/>
          <w:lang w:val="en-US"/>
        </w:rPr>
      </w:pPr>
      <w:r w:rsidRPr="009F0746">
        <w:rPr>
          <w:b/>
          <w:bCs/>
          <w:sz w:val="20"/>
          <w:szCs w:val="20"/>
          <w:highlight w:val="yellow"/>
          <w:lang w:val="en-US"/>
        </w:rPr>
        <w:t xml:space="preserve">References: </w:t>
      </w:r>
    </w:p>
    <w:p w14:paraId="55AEDFCD" w14:textId="77777777" w:rsidR="00D86CCF" w:rsidRPr="009F0746" w:rsidRDefault="00D86CCF" w:rsidP="00D86CCF">
      <w:pPr>
        <w:pStyle w:val="PlainText"/>
        <w:ind w:left="2790" w:hanging="1080"/>
        <w:rPr>
          <w:b/>
          <w:bCs/>
          <w:sz w:val="20"/>
          <w:szCs w:val="20"/>
          <w:highlight w:val="yellow"/>
          <w:lang w:val="en-US"/>
        </w:rPr>
      </w:pPr>
      <w:r w:rsidRPr="009F0746">
        <w:rPr>
          <w:b/>
          <w:bCs/>
          <w:sz w:val="20"/>
          <w:szCs w:val="20"/>
          <w:highlight w:val="yellow"/>
          <w:lang w:val="en-US"/>
        </w:rPr>
        <w:t xml:space="preserve">[1] Zhang Q, Xu C, Becker S, et al. Sediment and runoff changes in the Yangtze River basin during past 50 years. Journal of hydrology, 2006, 331(3-4): 511-523. </w:t>
      </w:r>
    </w:p>
    <w:p w14:paraId="703883B1" w14:textId="5084EA90" w:rsidR="00A25300" w:rsidRPr="009F0746" w:rsidRDefault="00D86CCF" w:rsidP="009F0746">
      <w:pPr>
        <w:pStyle w:val="PlainText"/>
        <w:ind w:left="2790" w:hanging="1080"/>
        <w:rPr>
          <w:b/>
          <w:bCs/>
          <w:sz w:val="20"/>
          <w:szCs w:val="20"/>
          <w:lang w:val="en-US"/>
        </w:rPr>
      </w:pPr>
      <w:r w:rsidRPr="009F0746">
        <w:rPr>
          <w:b/>
          <w:bCs/>
          <w:sz w:val="20"/>
          <w:szCs w:val="20"/>
          <w:highlight w:val="yellow"/>
          <w:lang w:val="en-US"/>
        </w:rPr>
        <w:t xml:space="preserve">[2] Yang D, Zhao Y, Armstrong R, et al. Yukon River streamflow response to seasonal snow cover changes. Hydrological Processes: </w:t>
      </w:r>
      <w:proofErr w:type="gramStart"/>
      <w:r w:rsidRPr="009F0746">
        <w:rPr>
          <w:b/>
          <w:bCs/>
          <w:sz w:val="20"/>
          <w:szCs w:val="20"/>
          <w:highlight w:val="yellow"/>
          <w:lang w:val="en-US"/>
        </w:rPr>
        <w:t>an</w:t>
      </w:r>
      <w:proofErr w:type="gramEnd"/>
      <w:r w:rsidRPr="009F0746">
        <w:rPr>
          <w:b/>
          <w:bCs/>
          <w:sz w:val="20"/>
          <w:szCs w:val="20"/>
          <w:highlight w:val="yellow"/>
          <w:lang w:val="en-US"/>
        </w:rPr>
        <w:t xml:space="preserve"> International Journal, 2009, 23(1): 109-121.</w:t>
      </w:r>
    </w:p>
    <w:p w14:paraId="663A7151" w14:textId="3AEFCFDB" w:rsidR="00143585" w:rsidRDefault="00143585" w:rsidP="009B41C3">
      <w:pPr>
        <w:spacing w:after="0"/>
      </w:pPr>
      <w:r w:rsidRPr="00830CED">
        <w:rPr>
          <w:b/>
          <w:bCs/>
          <w:u w:val="single"/>
        </w:rPr>
        <w:t>Response:</w:t>
      </w:r>
      <w:r w:rsidR="00CC531D">
        <w:t xml:space="preserve"> </w:t>
      </w:r>
      <w:r w:rsidR="002A1CE9">
        <w:t xml:space="preserve">The boundaries are imposed by the GCAM input data, as these areas </w:t>
      </w:r>
      <w:r w:rsidR="00932637">
        <w:t>correspond to</w:t>
      </w:r>
      <w:r w:rsidR="002A1CE9">
        <w:t xml:space="preserve"> its representation of regions and basins</w:t>
      </w:r>
      <w:r w:rsidR="00932637">
        <w:t xml:space="preserve">, </w:t>
      </w:r>
      <w:r w:rsidR="002A1CE9">
        <w:t xml:space="preserve">so we did not select them as part of this study. </w:t>
      </w:r>
      <w:r w:rsidR="00932637">
        <w:t>We will refer readers to Moirai</w:t>
      </w:r>
      <w:r w:rsidR="00F479F4">
        <w:t xml:space="preserve"> [1,2]</w:t>
      </w:r>
      <w:r w:rsidR="00932637">
        <w:t>, the land data system used by GCAM, for more details on the selection principles. The basin boundaries</w:t>
      </w:r>
      <w:r w:rsidR="00BA7815">
        <w:t xml:space="preserve"> are </w:t>
      </w:r>
      <w:r w:rsidR="00932637">
        <w:t>aggregated from</w:t>
      </w:r>
      <w:r w:rsidR="00BA7815">
        <w:t xml:space="preserve"> watersheds, and named for river basins and coasts, so some</w:t>
      </w:r>
      <w:r w:rsidR="00932637">
        <w:t xml:space="preserve"> </w:t>
      </w:r>
      <w:r w:rsidR="00932637">
        <w:lastRenderedPageBreak/>
        <w:t>area</w:t>
      </w:r>
      <w:r w:rsidR="00BA7815">
        <w:t xml:space="preserve"> of</w:t>
      </w:r>
      <w:r w:rsidR="00C94CD1">
        <w:t xml:space="preserve"> a</w:t>
      </w:r>
      <w:r w:rsidR="00BA7815">
        <w:t xml:space="preserve"> river basin may be part of the coast and included in that boundary</w:t>
      </w:r>
      <w:r w:rsidR="00EB7808">
        <w:t xml:space="preserve"> instead.</w:t>
      </w:r>
      <w:r w:rsidR="00932637">
        <w:t xml:space="preserve"> </w:t>
      </w:r>
      <w:r w:rsidR="004A2FBD">
        <w:t xml:space="preserve">Additionally, </w:t>
      </w:r>
      <w:r w:rsidR="00932637">
        <w:t>Figure 2b shows the intersection of GCAM regions and basins</w:t>
      </w:r>
      <w:r w:rsidR="004A2FBD">
        <w:t>, which will cause basins that are shared between regions to be divided even further.</w:t>
      </w:r>
    </w:p>
    <w:p w14:paraId="5369E098" w14:textId="334A4888" w:rsidR="00F0572A" w:rsidRDefault="00F0572A" w:rsidP="005E2731">
      <w:pPr>
        <w:pStyle w:val="ListParagraph"/>
        <w:numPr>
          <w:ilvl w:val="0"/>
          <w:numId w:val="21"/>
        </w:numPr>
        <w:spacing w:after="0"/>
      </w:pPr>
      <w:bookmarkStart w:id="7" w:name="_Hlk111723532"/>
      <w:r>
        <w:rPr>
          <w:rStyle w:val="span-citation"/>
        </w:rPr>
        <w:t xml:space="preserve">Di Vittorio, A.V., Vernon, C.R. and Shu, S., 2020. Moirai Version 3: A Data Processing System to Generate Recent Historical Land Inputs for Global Modeling Applications at Various Scales. </w:t>
      </w:r>
      <w:r w:rsidRPr="00F479F4">
        <w:rPr>
          <w:rStyle w:val="span-citation"/>
          <w:i/>
          <w:iCs/>
        </w:rPr>
        <w:t>Journal of Open Research Software</w:t>
      </w:r>
      <w:r>
        <w:rPr>
          <w:rStyle w:val="span-citation"/>
        </w:rPr>
        <w:t xml:space="preserve">, 8(1), p.1. DOI: </w:t>
      </w:r>
      <w:hyperlink r:id="rId11" w:history="1">
        <w:r>
          <w:rPr>
            <w:rStyle w:val="Hyperlink"/>
          </w:rPr>
          <w:t>http://doi.org/10.5334/jors.266</w:t>
        </w:r>
      </w:hyperlink>
      <w:bookmarkEnd w:id="7"/>
    </w:p>
    <w:p w14:paraId="4E55758D" w14:textId="43CD5C94" w:rsidR="00F0572A" w:rsidRDefault="00F0572A" w:rsidP="005E2731">
      <w:pPr>
        <w:pStyle w:val="ListParagraph"/>
        <w:numPr>
          <w:ilvl w:val="0"/>
          <w:numId w:val="21"/>
        </w:numPr>
        <w:spacing w:after="0"/>
        <w:rPr>
          <w:rStyle w:val="ng-binding"/>
        </w:rPr>
      </w:pPr>
      <w:r>
        <w:rPr>
          <w:rStyle w:val="ng-binding"/>
        </w:rPr>
        <w:t xml:space="preserve">Narayan, Kanishka, Di Vittorio, Alan, &amp; Vernon, Chris. (2021). GCAM boundary spatial products from moirai v3.1 (1.1.0) [Data set]. Zenodo. </w:t>
      </w:r>
      <w:hyperlink r:id="rId12" w:history="1">
        <w:r w:rsidRPr="0040439B">
          <w:rPr>
            <w:rStyle w:val="Hyperlink"/>
          </w:rPr>
          <w:t>https://doi.org/10.5281/zenodo.4688451</w:t>
        </w:r>
      </w:hyperlink>
    </w:p>
    <w:p w14:paraId="056BAFB8" w14:textId="039C2EE2" w:rsidR="00F0572A" w:rsidRDefault="00F0572A" w:rsidP="009B41C3">
      <w:pPr>
        <w:spacing w:after="0"/>
      </w:pPr>
      <w:r>
        <w:rPr>
          <w:rStyle w:val="ng-binding"/>
        </w:rPr>
        <w:tab/>
      </w:r>
    </w:p>
    <w:p w14:paraId="4A55B452" w14:textId="77777777" w:rsidR="009B41C3" w:rsidRDefault="009B41C3" w:rsidP="00B31DA2">
      <w:pPr>
        <w:spacing w:after="0"/>
        <w:rPr>
          <w:b/>
          <w:bCs/>
          <w:u w:val="single"/>
        </w:rPr>
      </w:pPr>
    </w:p>
    <w:p w14:paraId="65D6ED06" w14:textId="3A1E81C9" w:rsidR="00143585" w:rsidRPr="00E1661D" w:rsidRDefault="00143585" w:rsidP="00B31DA2">
      <w:pPr>
        <w:spacing w:after="0"/>
      </w:pPr>
      <w:r w:rsidRPr="00830CED">
        <w:rPr>
          <w:b/>
          <w:bCs/>
          <w:u w:val="single"/>
        </w:rPr>
        <w:t>Edits Made:</w:t>
      </w:r>
      <w:r w:rsidR="00E1661D">
        <w:t xml:space="preserve"> </w:t>
      </w:r>
      <w:r w:rsidR="00295812">
        <w:t>Methods section, added "</w:t>
      </w:r>
      <w:r w:rsidR="00295812" w:rsidRPr="00295812">
        <w:t>(these</w:t>
      </w:r>
      <w:r w:rsidR="00F479F4">
        <w:t xml:space="preserve"> </w:t>
      </w:r>
      <w:r w:rsidR="00295812" w:rsidRPr="00295812">
        <w:t>boundaries</w:t>
      </w:r>
      <w:r w:rsidR="00F479F4">
        <w:rPr>
          <w:vertAlign w:val="superscript"/>
        </w:rPr>
        <w:t>28</w:t>
      </w:r>
      <w:r w:rsidR="00F479F4">
        <w:t xml:space="preserve"> </w:t>
      </w:r>
      <w:r w:rsidR="00295812" w:rsidRPr="00295812">
        <w:t>are determined by Moirai</w:t>
      </w:r>
      <w:r w:rsidR="00F479F4">
        <w:rPr>
          <w:vertAlign w:val="superscript"/>
        </w:rPr>
        <w:t>29</w:t>
      </w:r>
      <w:r w:rsidR="00295812" w:rsidRPr="00295812">
        <w:t>, the land data system used by GCAM)</w:t>
      </w:r>
      <w:r w:rsidR="00295812">
        <w:t>”</w:t>
      </w:r>
    </w:p>
    <w:p w14:paraId="5EB3C377" w14:textId="77777777" w:rsidR="002E666F" w:rsidRDefault="002E666F" w:rsidP="00B31DA2">
      <w:pPr>
        <w:spacing w:after="0"/>
        <w:rPr>
          <w:b/>
          <w:bCs/>
          <w:u w:val="single"/>
        </w:rPr>
      </w:pPr>
    </w:p>
    <w:p w14:paraId="70997A2D" w14:textId="14C6162C" w:rsidR="00830CED" w:rsidRPr="00830CED" w:rsidRDefault="00C32E5E" w:rsidP="00F23DBA">
      <w:pPr>
        <w:pStyle w:val="Heading1"/>
        <w:tabs>
          <w:tab w:val="left" w:pos="6912"/>
        </w:tabs>
        <w:spacing w:before="0" w:after="0"/>
      </w:pPr>
      <w:bookmarkStart w:id="8" w:name="_Toc110504312"/>
      <w:r>
        <w:t xml:space="preserve">R1 </w:t>
      </w:r>
      <w:r w:rsidR="00830CED" w:rsidRPr="00830CED">
        <w:t xml:space="preserve">Comment </w:t>
      </w:r>
      <w:r w:rsidR="00830CED">
        <w:t>2</w:t>
      </w:r>
      <w:bookmarkEnd w:id="8"/>
      <w:r w:rsidR="00F23DBA">
        <w:tab/>
      </w:r>
    </w:p>
    <w:p w14:paraId="72253ECF" w14:textId="77777777" w:rsidR="009F0746" w:rsidRPr="009F0746" w:rsidRDefault="009F0746" w:rsidP="009F0746">
      <w:pPr>
        <w:pStyle w:val="PlainText"/>
        <w:ind w:left="1350" w:hanging="1080"/>
        <w:rPr>
          <w:b/>
          <w:bCs/>
          <w:sz w:val="20"/>
          <w:szCs w:val="20"/>
          <w:highlight w:val="yellow"/>
          <w:lang w:val="en-US"/>
        </w:rPr>
      </w:pPr>
      <w:r w:rsidRPr="009F0746">
        <w:rPr>
          <w:b/>
          <w:bCs/>
          <w:sz w:val="20"/>
          <w:szCs w:val="20"/>
          <w:highlight w:val="yellow"/>
          <w:u w:val="single"/>
          <w:lang w:val="en-US"/>
        </w:rPr>
        <w:t>R1 Comment 2:</w:t>
      </w:r>
      <w:r w:rsidRPr="009F0746">
        <w:rPr>
          <w:b/>
          <w:bCs/>
          <w:sz w:val="20"/>
          <w:szCs w:val="20"/>
          <w:highlight w:val="yellow"/>
          <w:lang w:val="en-US"/>
        </w:rPr>
        <w:t xml:space="preserve"> Please give a reasonable explanation for the degree to which the historical data results deviate from the 45° </w:t>
      </w:r>
      <w:proofErr w:type="gramStart"/>
      <w:r w:rsidRPr="009F0746">
        <w:rPr>
          <w:b/>
          <w:bCs/>
          <w:sz w:val="20"/>
          <w:szCs w:val="20"/>
          <w:highlight w:val="yellow"/>
          <w:lang w:val="en-US"/>
        </w:rPr>
        <w:t>curve, and</w:t>
      </w:r>
      <w:proofErr w:type="gramEnd"/>
      <w:r w:rsidRPr="009F0746">
        <w:rPr>
          <w:b/>
          <w:bCs/>
          <w:sz w:val="20"/>
          <w:szCs w:val="20"/>
          <w:highlight w:val="yellow"/>
          <w:lang w:val="en-US"/>
        </w:rPr>
        <w:t xml:space="preserve"> add the verification of the historical water data in time and space. </w:t>
      </w:r>
    </w:p>
    <w:p w14:paraId="19E7839D" w14:textId="33C8B40C" w:rsidR="009F0746" w:rsidRPr="009F0746" w:rsidRDefault="009F0746" w:rsidP="009F0746">
      <w:pPr>
        <w:pStyle w:val="PlainText"/>
        <w:numPr>
          <w:ilvl w:val="0"/>
          <w:numId w:val="18"/>
        </w:numPr>
        <w:rPr>
          <w:b/>
          <w:bCs/>
          <w:sz w:val="20"/>
          <w:szCs w:val="20"/>
          <w:highlight w:val="yellow"/>
          <w:lang w:val="en-US"/>
        </w:rPr>
      </w:pPr>
      <w:r w:rsidRPr="009F0746">
        <w:rPr>
          <w:b/>
          <w:bCs/>
          <w:sz w:val="20"/>
          <w:szCs w:val="20"/>
          <w:highlight w:val="yellow"/>
          <w:lang w:val="en-US"/>
        </w:rPr>
        <w:t xml:space="preserve">Discovery of the problem: The dataset is to serve users, and the first consideration of users should be more about the quality of the dataset. When verifying the reliability of downscaling, the downscaled data must be compared to the original input data. However, the quality of the dataset also includes the accuracy of the water withdrawal/consumption data in time and space, this needs to be verified and should be reflected in the manuscript [3]. (1) Since neither the manuscript nor the meta-repository has found the result data used for the verification of this paper, the data verification has not been carried out. It is recommended to add the result data of the historical period of this article in the data set to facilitate the verification of the historical period for users and reviewers. (2) Through the comparison of two similar datasets in the meta-repository (Huang et al. 2018, </w:t>
      </w:r>
      <w:bookmarkStart w:id="9" w:name="_Hlk114238263"/>
      <w:proofErr w:type="spellStart"/>
      <w:r w:rsidRPr="009F0746">
        <w:rPr>
          <w:b/>
          <w:bCs/>
          <w:sz w:val="20"/>
          <w:szCs w:val="20"/>
          <w:highlight w:val="yellow"/>
          <w:lang w:val="en-US"/>
        </w:rPr>
        <w:t>Mekonnen</w:t>
      </w:r>
      <w:proofErr w:type="spellEnd"/>
      <w:r w:rsidRPr="009F0746">
        <w:rPr>
          <w:b/>
          <w:bCs/>
          <w:sz w:val="20"/>
          <w:szCs w:val="20"/>
          <w:highlight w:val="yellow"/>
          <w:lang w:val="en-US"/>
        </w:rPr>
        <w:t xml:space="preserve">, M.M and Hoekstra, A.Y. 2011), </w:t>
      </w:r>
      <w:bookmarkEnd w:id="9"/>
      <w:r w:rsidRPr="009F0746">
        <w:rPr>
          <w:b/>
          <w:bCs/>
          <w:sz w:val="20"/>
          <w:szCs w:val="20"/>
          <w:highlight w:val="yellow"/>
          <w:lang w:val="en-US"/>
        </w:rPr>
        <w:t>the discrete differences between regions can be explained,</w:t>
      </w:r>
      <w:ins w:id="10" w:author="Khan, Zarrar" w:date="2022-09-20T12:53:00Z">
        <w:r w:rsidR="00F479F4">
          <w:rPr>
            <w:b/>
            <w:bCs/>
            <w:sz w:val="20"/>
            <w:szCs w:val="20"/>
            <w:highlight w:val="yellow"/>
            <w:lang w:val="en-US"/>
          </w:rPr>
          <w:t xml:space="preserve"> </w:t>
        </w:r>
      </w:ins>
      <w:r w:rsidRPr="009F0746">
        <w:rPr>
          <w:b/>
          <w:bCs/>
          <w:sz w:val="20"/>
          <w:szCs w:val="20"/>
          <w:highlight w:val="yellow"/>
          <w:lang w:val="en-US"/>
        </w:rPr>
        <w:t xml:space="preserve">but the degree of deviation from the 45° curve doesn't seem to be well answered. (3) Therefore, it is further suggested to supplement the manuscript validation section with the available tabular data or integration results of government departments (such as USGS water withdrawal, water resource bulletins in China, etc.) or international organizations (FAO-AQUASTAT data). Comparison with the regional statistical results in this manuscript [4]. </w:t>
      </w:r>
    </w:p>
    <w:p w14:paraId="61B0CD9D" w14:textId="77777777" w:rsidR="009F0746" w:rsidRPr="009F0746" w:rsidRDefault="009F0746" w:rsidP="009F0746">
      <w:pPr>
        <w:pStyle w:val="PlainText"/>
        <w:numPr>
          <w:ilvl w:val="0"/>
          <w:numId w:val="18"/>
        </w:numPr>
        <w:rPr>
          <w:b/>
          <w:bCs/>
          <w:sz w:val="20"/>
          <w:szCs w:val="20"/>
          <w:highlight w:val="yellow"/>
          <w:lang w:val="en-US"/>
        </w:rPr>
      </w:pPr>
      <w:r w:rsidRPr="009F0746">
        <w:rPr>
          <w:b/>
          <w:bCs/>
          <w:sz w:val="20"/>
          <w:szCs w:val="20"/>
          <w:highlight w:val="yellow"/>
          <w:lang w:val="en-US"/>
        </w:rPr>
        <w:t xml:space="preserve">References: </w:t>
      </w:r>
    </w:p>
    <w:p w14:paraId="56CCE6FC" w14:textId="77777777" w:rsidR="009F0746" w:rsidRPr="009F0746" w:rsidRDefault="009F0746" w:rsidP="009F0746">
      <w:pPr>
        <w:pStyle w:val="PlainText"/>
        <w:ind w:left="2430" w:hanging="1080"/>
        <w:rPr>
          <w:b/>
          <w:bCs/>
          <w:sz w:val="20"/>
          <w:szCs w:val="20"/>
          <w:highlight w:val="yellow"/>
          <w:lang w:val="en-US"/>
        </w:rPr>
      </w:pPr>
      <w:r w:rsidRPr="009F0746">
        <w:rPr>
          <w:b/>
          <w:bCs/>
          <w:sz w:val="20"/>
          <w:szCs w:val="20"/>
          <w:highlight w:val="yellow"/>
        </w:rPr>
        <w:t xml:space="preserve">[3] </w:t>
      </w:r>
      <w:proofErr w:type="spellStart"/>
      <w:r w:rsidRPr="009F0746">
        <w:rPr>
          <w:b/>
          <w:bCs/>
          <w:sz w:val="20"/>
          <w:szCs w:val="20"/>
          <w:highlight w:val="yellow"/>
        </w:rPr>
        <w:t>Chiarelli</w:t>
      </w:r>
      <w:proofErr w:type="spellEnd"/>
      <w:r w:rsidRPr="009F0746">
        <w:rPr>
          <w:b/>
          <w:bCs/>
          <w:sz w:val="20"/>
          <w:szCs w:val="20"/>
          <w:highlight w:val="yellow"/>
        </w:rPr>
        <w:t xml:space="preserve"> D </w:t>
      </w:r>
      <w:proofErr w:type="spellStart"/>
      <w:r w:rsidRPr="009F0746">
        <w:rPr>
          <w:b/>
          <w:bCs/>
          <w:sz w:val="20"/>
          <w:szCs w:val="20"/>
          <w:highlight w:val="yellow"/>
        </w:rPr>
        <w:t>D</w:t>
      </w:r>
      <w:proofErr w:type="spellEnd"/>
      <w:r w:rsidRPr="009F0746">
        <w:rPr>
          <w:b/>
          <w:bCs/>
          <w:sz w:val="20"/>
          <w:szCs w:val="20"/>
          <w:highlight w:val="yellow"/>
        </w:rPr>
        <w:t xml:space="preserve">, </w:t>
      </w:r>
      <w:proofErr w:type="spellStart"/>
      <w:r w:rsidRPr="009F0746">
        <w:rPr>
          <w:b/>
          <w:bCs/>
          <w:sz w:val="20"/>
          <w:szCs w:val="20"/>
          <w:highlight w:val="yellow"/>
        </w:rPr>
        <w:t>Passera</w:t>
      </w:r>
      <w:proofErr w:type="spellEnd"/>
      <w:r w:rsidRPr="009F0746">
        <w:rPr>
          <w:b/>
          <w:bCs/>
          <w:sz w:val="20"/>
          <w:szCs w:val="20"/>
          <w:highlight w:val="yellow"/>
        </w:rPr>
        <w:t xml:space="preserve"> C, Rosa L, et al. </w:t>
      </w:r>
      <w:r w:rsidRPr="009F0746">
        <w:rPr>
          <w:b/>
          <w:bCs/>
          <w:sz w:val="20"/>
          <w:szCs w:val="20"/>
          <w:highlight w:val="yellow"/>
          <w:lang w:val="en-US"/>
        </w:rPr>
        <w:t xml:space="preserve">The green and blue crop water requirement WATNEEDS model and its global gridded outputs. Scientific data, 2020, 7(1): 1-9. </w:t>
      </w:r>
    </w:p>
    <w:p w14:paraId="0DC6416B" w14:textId="77777777" w:rsidR="009F0746" w:rsidRPr="009F0746" w:rsidRDefault="009F0746" w:rsidP="009F0746">
      <w:pPr>
        <w:pStyle w:val="PlainText"/>
        <w:ind w:left="2430" w:hanging="1080"/>
        <w:rPr>
          <w:b/>
          <w:bCs/>
          <w:sz w:val="20"/>
          <w:szCs w:val="20"/>
          <w:lang w:val="en-US"/>
        </w:rPr>
      </w:pPr>
      <w:r w:rsidRPr="009F0746">
        <w:rPr>
          <w:b/>
          <w:bCs/>
          <w:sz w:val="20"/>
          <w:szCs w:val="20"/>
          <w:highlight w:val="yellow"/>
          <w:lang w:val="en-US"/>
        </w:rPr>
        <w:t>[4] Zhang, K., Li, X., Zheng, D., Zhang, L., Zhu, G. (2021). Satellite-based Global Irrigation Water Use data set (2011-2018). National Tibetan Plateau Data Center, DOI: 10.11888/Hydro.tpdc.271220. CSTR: 18406.</w:t>
      </w:r>
      <w:proofErr w:type="gramStart"/>
      <w:r w:rsidRPr="009F0746">
        <w:rPr>
          <w:b/>
          <w:bCs/>
          <w:sz w:val="20"/>
          <w:szCs w:val="20"/>
          <w:highlight w:val="yellow"/>
          <w:lang w:val="en-US"/>
        </w:rPr>
        <w:t>11.Hydro.tpdc</w:t>
      </w:r>
      <w:proofErr w:type="gramEnd"/>
      <w:r w:rsidRPr="009F0746">
        <w:rPr>
          <w:b/>
          <w:bCs/>
          <w:sz w:val="20"/>
          <w:szCs w:val="20"/>
          <w:highlight w:val="yellow"/>
          <w:lang w:val="en-US"/>
        </w:rPr>
        <w:t>.271220.</w:t>
      </w:r>
    </w:p>
    <w:p w14:paraId="1A1DE51D" w14:textId="77777777" w:rsidR="00830CED" w:rsidRDefault="00830CED" w:rsidP="00B31DA2">
      <w:pPr>
        <w:spacing w:after="0"/>
      </w:pPr>
    </w:p>
    <w:p w14:paraId="02256987" w14:textId="421B7A00" w:rsidR="00F46CB1" w:rsidRPr="00CA7A17" w:rsidRDefault="00F46CB1" w:rsidP="00F46CB1">
      <w:pPr>
        <w:spacing w:after="0"/>
      </w:pPr>
      <w:r w:rsidRPr="00830CED">
        <w:rPr>
          <w:b/>
          <w:bCs/>
          <w:u w:val="single"/>
        </w:rPr>
        <w:t>Response:</w:t>
      </w:r>
      <w:r>
        <w:t xml:space="preserve"> </w:t>
      </w:r>
      <w:r w:rsidR="00C630EC">
        <w:t xml:space="preserve">For the comparison with Huang et al. 2018 on the </w:t>
      </w:r>
      <w:proofErr w:type="spellStart"/>
      <w:r w:rsidR="00C630EC">
        <w:t>metarepo</w:t>
      </w:r>
      <w:proofErr w:type="spellEnd"/>
      <w:r w:rsidR="00C630EC">
        <w:t xml:space="preserve">, the strong lines are a result of the same population proxy being used to downscale country scale data, rather than region scale data, as some countries will have a higher or lower per capita demand than the region they are part of (reflected in the slope of the line). The difference in the irrigation sector is because a different irrigation proxy was used altogether (Demeter downscaled crop maps were not used in that study). Some difference with </w:t>
      </w:r>
      <w:proofErr w:type="spellStart"/>
      <w:r w:rsidR="00C630EC" w:rsidRPr="00C630EC">
        <w:t>Mekonnen</w:t>
      </w:r>
      <w:proofErr w:type="spellEnd"/>
      <w:r w:rsidR="00C630EC" w:rsidRPr="00C630EC">
        <w:t>, M.M and Hoekstra, A.Y. 2011</w:t>
      </w:r>
      <w:r w:rsidR="00C630EC">
        <w:t xml:space="preserve"> </w:t>
      </w:r>
      <w:r w:rsidR="00F52507">
        <w:t xml:space="preserve">can be attributed to a difference in data year, as that study is </w:t>
      </w:r>
      <w:r w:rsidR="00F52507">
        <w:lastRenderedPageBreak/>
        <w:t>meant to characterize the years 1996 through 2005, which is close but not identical to 2010. Additionally, proxy quantities likely don’t replicate all details of actual water demand, especially when compared at a grid cell by grid cell basis, but the overall spatial distribution is similar.</w:t>
      </w:r>
    </w:p>
    <w:p w14:paraId="704E1B62" w14:textId="77777777" w:rsidR="00F46CB1" w:rsidRDefault="00F46CB1" w:rsidP="00F46CB1">
      <w:pPr>
        <w:spacing w:after="0"/>
      </w:pPr>
    </w:p>
    <w:p w14:paraId="7F7D7968" w14:textId="4B111F94" w:rsidR="00F46CB1" w:rsidRPr="007439A4" w:rsidRDefault="00F46CB1" w:rsidP="00F46CB1">
      <w:pPr>
        <w:spacing w:after="0"/>
      </w:pPr>
      <w:r w:rsidRPr="00830CED">
        <w:rPr>
          <w:b/>
          <w:bCs/>
          <w:u w:val="single"/>
        </w:rPr>
        <w:t>Edits Made:</w:t>
      </w:r>
      <w:r w:rsidRPr="007439A4">
        <w:rPr>
          <w:b/>
          <w:bCs/>
        </w:rPr>
        <w:t xml:space="preserve"> </w:t>
      </w:r>
    </w:p>
    <w:p w14:paraId="0B60D687" w14:textId="444A3A74" w:rsidR="00830CED" w:rsidRDefault="00830CED" w:rsidP="00B31DA2">
      <w:pPr>
        <w:spacing w:after="0"/>
        <w:rPr>
          <w:b/>
          <w:bCs/>
          <w:u w:val="single"/>
        </w:rPr>
      </w:pPr>
    </w:p>
    <w:p w14:paraId="2082A4F5" w14:textId="48BFDE82" w:rsidR="00830CED" w:rsidRPr="00830CED" w:rsidRDefault="00C32E5E" w:rsidP="00B31DA2">
      <w:pPr>
        <w:pStyle w:val="Heading1"/>
        <w:spacing w:before="0" w:after="0"/>
      </w:pPr>
      <w:bookmarkStart w:id="11" w:name="_Toc110504313"/>
      <w:r>
        <w:t xml:space="preserve">R1 </w:t>
      </w:r>
      <w:r w:rsidR="00830CED" w:rsidRPr="00830CED">
        <w:t xml:space="preserve">Comment </w:t>
      </w:r>
      <w:r w:rsidR="00830CED">
        <w:t>3</w:t>
      </w:r>
      <w:bookmarkEnd w:id="11"/>
    </w:p>
    <w:p w14:paraId="4EFF04A0" w14:textId="77777777" w:rsidR="00830CED" w:rsidRPr="00830CED" w:rsidRDefault="00830CED" w:rsidP="00B31DA2">
      <w:pPr>
        <w:spacing w:after="0"/>
      </w:pPr>
    </w:p>
    <w:p w14:paraId="7C52D226" w14:textId="77777777" w:rsidR="00334158" w:rsidRPr="00334158" w:rsidRDefault="00334158" w:rsidP="00334158">
      <w:pPr>
        <w:pStyle w:val="PlainText"/>
        <w:ind w:left="1350" w:hanging="1080"/>
        <w:rPr>
          <w:b/>
          <w:bCs/>
          <w:sz w:val="20"/>
          <w:szCs w:val="20"/>
          <w:highlight w:val="yellow"/>
          <w:lang w:val="en-US"/>
        </w:rPr>
      </w:pPr>
      <w:r w:rsidRPr="00334158">
        <w:rPr>
          <w:b/>
          <w:bCs/>
          <w:sz w:val="20"/>
          <w:szCs w:val="20"/>
          <w:highlight w:val="yellow"/>
          <w:u w:val="single"/>
          <w:lang w:val="en-US"/>
        </w:rPr>
        <w:t>R1 Comment 3:</w:t>
      </w:r>
      <w:r w:rsidRPr="00334158">
        <w:rPr>
          <w:b/>
          <w:bCs/>
          <w:sz w:val="20"/>
          <w:szCs w:val="20"/>
          <w:highlight w:val="yellow"/>
          <w:lang w:val="en-US"/>
        </w:rPr>
        <w:t xml:space="preserve"> Please add the verification of future forecast data in the manuscript. </w:t>
      </w:r>
    </w:p>
    <w:p w14:paraId="1054F2CB" w14:textId="77777777" w:rsidR="00334158" w:rsidRPr="00334158" w:rsidRDefault="00334158" w:rsidP="00334158">
      <w:pPr>
        <w:pStyle w:val="PlainText"/>
        <w:numPr>
          <w:ilvl w:val="0"/>
          <w:numId w:val="19"/>
        </w:numPr>
        <w:rPr>
          <w:b/>
          <w:bCs/>
          <w:sz w:val="20"/>
          <w:szCs w:val="20"/>
          <w:highlight w:val="yellow"/>
          <w:lang w:val="en-US"/>
        </w:rPr>
      </w:pPr>
      <w:r w:rsidRPr="00334158">
        <w:rPr>
          <w:b/>
          <w:bCs/>
          <w:sz w:val="20"/>
          <w:szCs w:val="20"/>
          <w:highlight w:val="yellow"/>
          <w:lang w:val="en-US"/>
        </w:rPr>
        <w:t xml:space="preserve">Discovery of the problem: There may not be a similar combination method and cannot be accurately compared for the future sector's forecast data. But the similarities, </w:t>
      </w:r>
      <w:proofErr w:type="gramStart"/>
      <w:r w:rsidRPr="00334158">
        <w:rPr>
          <w:b/>
          <w:bCs/>
          <w:sz w:val="20"/>
          <w:szCs w:val="20"/>
          <w:highlight w:val="yellow"/>
          <w:lang w:val="en-US"/>
        </w:rPr>
        <w:t>differences ,trends</w:t>
      </w:r>
      <w:proofErr w:type="gramEnd"/>
      <w:r w:rsidRPr="00334158">
        <w:rPr>
          <w:b/>
          <w:bCs/>
          <w:sz w:val="20"/>
          <w:szCs w:val="20"/>
          <w:highlight w:val="yellow"/>
          <w:lang w:val="en-US"/>
        </w:rPr>
        <w:t xml:space="preserve"> or ranges of its predictions can still be compared in some aspects [5-6]. Future forecast data is another key content in the manuscript, and the availability needs to be further analyzed. </w:t>
      </w:r>
    </w:p>
    <w:p w14:paraId="25F31A4F" w14:textId="77777777" w:rsidR="00334158" w:rsidRPr="00334158" w:rsidRDefault="00334158" w:rsidP="00334158">
      <w:pPr>
        <w:pStyle w:val="PlainText"/>
        <w:numPr>
          <w:ilvl w:val="0"/>
          <w:numId w:val="19"/>
        </w:numPr>
        <w:rPr>
          <w:b/>
          <w:bCs/>
          <w:sz w:val="20"/>
          <w:szCs w:val="20"/>
          <w:highlight w:val="yellow"/>
          <w:lang w:val="en-US"/>
        </w:rPr>
      </w:pPr>
      <w:r w:rsidRPr="00334158">
        <w:rPr>
          <w:b/>
          <w:bCs/>
          <w:sz w:val="20"/>
          <w:szCs w:val="20"/>
          <w:highlight w:val="yellow"/>
          <w:lang w:val="en-US"/>
        </w:rPr>
        <w:t xml:space="preserve">References: </w:t>
      </w:r>
    </w:p>
    <w:p w14:paraId="7A4503E4" w14:textId="77777777" w:rsidR="00334158" w:rsidRPr="00334158" w:rsidRDefault="00334158" w:rsidP="00334158">
      <w:pPr>
        <w:pStyle w:val="PlainText"/>
        <w:ind w:left="2430" w:hanging="1080"/>
        <w:rPr>
          <w:b/>
          <w:bCs/>
          <w:sz w:val="20"/>
          <w:szCs w:val="20"/>
          <w:highlight w:val="yellow"/>
          <w:lang w:val="en-US"/>
        </w:rPr>
      </w:pPr>
      <w:r w:rsidRPr="00334158">
        <w:rPr>
          <w:b/>
          <w:bCs/>
          <w:sz w:val="20"/>
          <w:szCs w:val="20"/>
          <w:highlight w:val="yellow"/>
          <w:lang w:val="en-US"/>
        </w:rPr>
        <w:t xml:space="preserve">[5] Wada Y, </w:t>
      </w:r>
      <w:proofErr w:type="spellStart"/>
      <w:r w:rsidRPr="00334158">
        <w:rPr>
          <w:b/>
          <w:bCs/>
          <w:sz w:val="20"/>
          <w:szCs w:val="20"/>
          <w:highlight w:val="yellow"/>
          <w:lang w:val="en-US"/>
        </w:rPr>
        <w:t>Bierkens</w:t>
      </w:r>
      <w:proofErr w:type="spellEnd"/>
      <w:r w:rsidRPr="00334158">
        <w:rPr>
          <w:b/>
          <w:bCs/>
          <w:sz w:val="20"/>
          <w:szCs w:val="20"/>
          <w:highlight w:val="yellow"/>
          <w:lang w:val="en-US"/>
        </w:rPr>
        <w:t xml:space="preserve"> M F P. Sustainability of global water use: past reconstruction and future projections[J]. Environmental Research Letters, 2014, 9(10): 104003. </w:t>
      </w:r>
    </w:p>
    <w:p w14:paraId="353E157C" w14:textId="4EAFC45C" w:rsidR="00830CED" w:rsidRPr="00F479F4" w:rsidRDefault="00334158" w:rsidP="00334158">
      <w:pPr>
        <w:pStyle w:val="PlainText"/>
        <w:ind w:left="2430" w:hanging="1080"/>
        <w:rPr>
          <w:b/>
          <w:bCs/>
          <w:sz w:val="20"/>
          <w:szCs w:val="20"/>
          <w:lang w:val="en-US"/>
        </w:rPr>
      </w:pPr>
      <w:r w:rsidRPr="00334158">
        <w:rPr>
          <w:b/>
          <w:bCs/>
          <w:sz w:val="20"/>
          <w:szCs w:val="20"/>
          <w:highlight w:val="yellow"/>
          <w:lang w:val="en-US"/>
        </w:rPr>
        <w:t xml:space="preserve">[6] Fujimori S, </w:t>
      </w:r>
      <w:proofErr w:type="spellStart"/>
      <w:r w:rsidRPr="00334158">
        <w:rPr>
          <w:b/>
          <w:bCs/>
          <w:sz w:val="20"/>
          <w:szCs w:val="20"/>
          <w:highlight w:val="yellow"/>
          <w:lang w:val="en-US"/>
        </w:rPr>
        <w:t>Hanasaki</w:t>
      </w:r>
      <w:proofErr w:type="spellEnd"/>
      <w:r w:rsidRPr="00334158">
        <w:rPr>
          <w:b/>
          <w:bCs/>
          <w:sz w:val="20"/>
          <w:szCs w:val="20"/>
          <w:highlight w:val="yellow"/>
          <w:lang w:val="en-US"/>
        </w:rPr>
        <w:t xml:space="preserve"> N, Masui T. Projections of industrial water withdrawal under shared socioeconomic pathways and climate mitigation scenarios. Sustainability Science, 2017, 12(2): 275-292.</w:t>
      </w:r>
    </w:p>
    <w:p w14:paraId="764E0EDE" w14:textId="21CD08B2" w:rsidR="00F46CB1" w:rsidRPr="001D042C" w:rsidRDefault="00F46CB1" w:rsidP="00334158">
      <w:pPr>
        <w:spacing w:after="0"/>
      </w:pPr>
      <w:r w:rsidRPr="00830CED">
        <w:rPr>
          <w:b/>
          <w:bCs/>
          <w:u w:val="single"/>
        </w:rPr>
        <w:t>Response:</w:t>
      </w:r>
      <w:r>
        <w:t xml:space="preserve"> </w:t>
      </w:r>
      <w:r w:rsidR="001D042C" w:rsidRPr="001D042C">
        <w:rPr>
          <w:bCs/>
        </w:rPr>
        <w:t xml:space="preserve"> </w:t>
      </w:r>
      <w:r w:rsidR="00545149">
        <w:rPr>
          <w:bCs/>
        </w:rPr>
        <w:t>Verification of the region-scale forecasts from GCAM was carried out in</w:t>
      </w:r>
      <w:r w:rsidR="001C5C21">
        <w:rPr>
          <w:bCs/>
        </w:rPr>
        <w:t xml:space="preserve"> </w:t>
      </w:r>
      <w:hyperlink r:id="rId13" w:history="1">
        <w:r w:rsidR="001C5C21" w:rsidRPr="00653033">
          <w:rPr>
            <w:rStyle w:val="Hyperlink"/>
            <w:bCs/>
          </w:rPr>
          <w:t>https://doi.org/10.1029/2018WR023452</w:t>
        </w:r>
      </w:hyperlink>
      <w:r w:rsidR="00545149">
        <w:rPr>
          <w:bCs/>
        </w:rPr>
        <w:t xml:space="preserve"> (see the supporting information), which </w:t>
      </w:r>
      <w:r w:rsidR="001C5C21">
        <w:rPr>
          <w:bCs/>
        </w:rPr>
        <w:t xml:space="preserve">we have now </w:t>
      </w:r>
      <w:proofErr w:type="gramStart"/>
      <w:r w:rsidR="001C5C21">
        <w:rPr>
          <w:bCs/>
        </w:rPr>
        <w:t>made reference</w:t>
      </w:r>
      <w:proofErr w:type="gramEnd"/>
      <w:r w:rsidR="001C5C21">
        <w:rPr>
          <w:bCs/>
        </w:rPr>
        <w:t xml:space="preserve"> to. This accounts for the </w:t>
      </w:r>
      <w:r w:rsidR="001A704A">
        <w:rPr>
          <w:bCs/>
        </w:rPr>
        <w:t>plausibility</w:t>
      </w:r>
      <w:r w:rsidR="001C5C21">
        <w:rPr>
          <w:bCs/>
        </w:rPr>
        <w:t xml:space="preserve"> of the projections at region scale. The work done for this publication is the downscaling </w:t>
      </w:r>
      <w:r w:rsidR="001A704A">
        <w:rPr>
          <w:bCs/>
        </w:rPr>
        <w:t>of those projections to</w:t>
      </w:r>
      <w:r w:rsidR="001C5C21">
        <w:rPr>
          <w:bCs/>
        </w:rPr>
        <w:t xml:space="preserve"> gridded scale, and we include the comparison with </w:t>
      </w:r>
      <w:proofErr w:type="spellStart"/>
      <w:r w:rsidR="001C5C21">
        <w:rPr>
          <w:bCs/>
        </w:rPr>
        <w:t>Mekonnen</w:t>
      </w:r>
      <w:proofErr w:type="spellEnd"/>
      <w:r w:rsidR="001C5C21">
        <w:rPr>
          <w:bCs/>
        </w:rPr>
        <w:t xml:space="preserve"> and Hoekstra (2011) </w:t>
      </w:r>
      <w:r w:rsidR="001A704A">
        <w:rPr>
          <w:bCs/>
        </w:rPr>
        <w:t>to show that these downscaling methods reasonably reproduce</w:t>
      </w:r>
      <w:r w:rsidR="0010030D">
        <w:rPr>
          <w:bCs/>
        </w:rPr>
        <w:t xml:space="preserve"> the spatial and temporal distributions</w:t>
      </w:r>
      <w:r w:rsidR="00295812">
        <w:rPr>
          <w:bCs/>
        </w:rPr>
        <w:t>.</w:t>
      </w:r>
    </w:p>
    <w:p w14:paraId="78576CC1" w14:textId="77777777" w:rsidR="001D042C" w:rsidRDefault="001D042C" w:rsidP="001D042C">
      <w:pPr>
        <w:pStyle w:val="ListParagraph"/>
        <w:spacing w:after="0"/>
        <w:ind w:left="1440"/>
      </w:pPr>
    </w:p>
    <w:p w14:paraId="2B9D4C2B" w14:textId="77777777" w:rsidR="00F46CB1" w:rsidRDefault="00F46CB1" w:rsidP="00F46CB1">
      <w:pPr>
        <w:spacing w:after="0"/>
        <w:rPr>
          <w:b/>
          <w:bCs/>
          <w:u w:val="single"/>
        </w:rPr>
      </w:pPr>
      <w:r w:rsidRPr="00830CED">
        <w:rPr>
          <w:b/>
          <w:bCs/>
          <w:u w:val="single"/>
        </w:rPr>
        <w:t>Edits Made:</w:t>
      </w:r>
      <w:r>
        <w:rPr>
          <w:b/>
          <w:bCs/>
          <w:u w:val="single"/>
        </w:rPr>
        <w:t xml:space="preserve"> </w:t>
      </w:r>
    </w:p>
    <w:p w14:paraId="66FF4E36" w14:textId="1BDB183C" w:rsidR="001E1EA5" w:rsidRPr="00334158" w:rsidRDefault="00295812" w:rsidP="001E1EA5">
      <w:pPr>
        <w:pStyle w:val="ListParagraph"/>
        <w:numPr>
          <w:ilvl w:val="0"/>
          <w:numId w:val="11"/>
        </w:numPr>
        <w:spacing w:after="0"/>
      </w:pPr>
      <w:r>
        <w:t xml:space="preserve">In Technical Validation, added “Sectoral comparison between GCAM’s future water demand projections and other studies is carried out in the supporting information of Graham et al. </w:t>
      </w:r>
      <w:commentRangeStart w:id="12"/>
      <w:r>
        <w:t>2018</w:t>
      </w:r>
      <w:commentRangeEnd w:id="12"/>
      <w:r>
        <w:rPr>
          <w:rStyle w:val="CommentReference"/>
        </w:rPr>
        <w:commentReference w:id="12"/>
      </w:r>
      <w:r>
        <w:t>.”</w:t>
      </w:r>
    </w:p>
    <w:p w14:paraId="50162067" w14:textId="324FD54F" w:rsidR="00830CED" w:rsidRDefault="001E1EA5" w:rsidP="00334158">
      <w:pPr>
        <w:pStyle w:val="Heading1"/>
        <w:spacing w:before="0" w:after="0"/>
      </w:pPr>
      <w:bookmarkStart w:id="13" w:name="_Toc110504314"/>
      <w:r>
        <w:t xml:space="preserve">R2 </w:t>
      </w:r>
      <w:r w:rsidRPr="00830CED">
        <w:t xml:space="preserve">Comment </w:t>
      </w:r>
      <w:r>
        <w:t>1</w:t>
      </w:r>
      <w:bookmarkEnd w:id="13"/>
    </w:p>
    <w:p w14:paraId="7981C8CB" w14:textId="1693B5CB"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1: First, the methods of temporal downscaling are similar to Huang et al., 2018. The authors were required to demonstrate the manuscript's novelty.</w:t>
      </w:r>
      <w:r w:rsidRPr="00FB18A6">
        <w:rPr>
          <w:b/>
          <w:bCs/>
          <w:sz w:val="20"/>
          <w:szCs w:val="20"/>
          <w:lang w:val="en-US"/>
        </w:rPr>
        <w:t xml:space="preserve"> </w:t>
      </w:r>
    </w:p>
    <w:p w14:paraId="3443F8BE" w14:textId="7BFE7A28" w:rsidR="00FB18A6" w:rsidRPr="001D042C" w:rsidRDefault="00FB18A6" w:rsidP="00FB18A6">
      <w:pPr>
        <w:spacing w:after="0"/>
      </w:pPr>
      <w:r w:rsidRPr="00830CED">
        <w:rPr>
          <w:b/>
          <w:bCs/>
          <w:u w:val="single"/>
        </w:rPr>
        <w:t>Response:</w:t>
      </w:r>
      <w:r>
        <w:t xml:space="preserve"> </w:t>
      </w:r>
      <w:r w:rsidR="00CA5F03">
        <w:rPr>
          <w:bCs/>
        </w:rPr>
        <w:t xml:space="preserve">We </w:t>
      </w:r>
      <w:r w:rsidR="00DB0610">
        <w:rPr>
          <w:bCs/>
        </w:rPr>
        <w:t xml:space="preserve">do </w:t>
      </w:r>
      <w:r w:rsidR="00CA5F03">
        <w:rPr>
          <w:bCs/>
        </w:rPr>
        <w:t xml:space="preserve">employ the same techniques as Huang et al., 2018 </w:t>
      </w:r>
      <w:r w:rsidR="00294A66">
        <w:rPr>
          <w:bCs/>
        </w:rPr>
        <w:t xml:space="preserve">(which themselves were developed in earlier papers) </w:t>
      </w:r>
      <w:r w:rsidR="00CA5F03">
        <w:rPr>
          <w:bCs/>
        </w:rPr>
        <w:t>for temporal downscaling. The novelty in this dataset comes from applying these techniques to future years across 75 combinations of SSP, RCP, and GCM</w:t>
      </w:r>
      <w:r w:rsidR="00DB0610">
        <w:rPr>
          <w:bCs/>
        </w:rPr>
        <w:t>, with spatial downscaling of irrigation demand using a land model also forced by these scenarios.</w:t>
      </w:r>
    </w:p>
    <w:p w14:paraId="2EAA5C67" w14:textId="77777777" w:rsidR="00FB18A6" w:rsidRDefault="00FB18A6" w:rsidP="00FB18A6">
      <w:pPr>
        <w:pStyle w:val="ListParagraph"/>
        <w:spacing w:after="0"/>
        <w:ind w:left="1440"/>
      </w:pPr>
    </w:p>
    <w:p w14:paraId="58A7AAEA" w14:textId="77777777" w:rsidR="00FB18A6" w:rsidRDefault="00FB18A6" w:rsidP="00FB18A6">
      <w:pPr>
        <w:spacing w:after="0"/>
        <w:rPr>
          <w:b/>
          <w:bCs/>
          <w:u w:val="single"/>
        </w:rPr>
      </w:pPr>
      <w:r w:rsidRPr="00830CED">
        <w:rPr>
          <w:b/>
          <w:bCs/>
          <w:u w:val="single"/>
        </w:rPr>
        <w:t>Edits Made:</w:t>
      </w:r>
      <w:r>
        <w:rPr>
          <w:b/>
          <w:bCs/>
          <w:u w:val="single"/>
        </w:rPr>
        <w:t xml:space="preserve"> </w:t>
      </w:r>
    </w:p>
    <w:p w14:paraId="3BB1EFA9" w14:textId="69382CA3" w:rsidR="00FB18A6" w:rsidRPr="00FB18A6" w:rsidRDefault="00FB18A6" w:rsidP="00FB18A6">
      <w:pPr>
        <w:pStyle w:val="ListParagraph"/>
        <w:numPr>
          <w:ilvl w:val="0"/>
          <w:numId w:val="11"/>
        </w:numPr>
        <w:spacing w:after="0"/>
      </w:pPr>
    </w:p>
    <w:p w14:paraId="030106D7" w14:textId="4CCAA96D" w:rsidR="00334158" w:rsidRPr="00334158" w:rsidRDefault="00334158" w:rsidP="00334158">
      <w:pPr>
        <w:pStyle w:val="Heading1"/>
        <w:spacing w:before="0" w:after="0"/>
      </w:pPr>
      <w:bookmarkStart w:id="14" w:name="_Toc110504315"/>
      <w:r>
        <w:t xml:space="preserve">R2 </w:t>
      </w:r>
      <w:r w:rsidRPr="00830CED">
        <w:t xml:space="preserve">Comment </w:t>
      </w:r>
      <w:r>
        <w:t>2</w:t>
      </w:r>
      <w:bookmarkEnd w:id="14"/>
    </w:p>
    <w:p w14:paraId="59701994" w14:textId="105192D6"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2: Second, there are no detailed description that can be applied to future water withdrawals and consumption in the Methods chapter.</w:t>
      </w:r>
    </w:p>
    <w:p w14:paraId="17B58A36" w14:textId="46F7853B" w:rsidR="00FB18A6" w:rsidRPr="001D042C" w:rsidRDefault="00FB18A6" w:rsidP="00FB18A6">
      <w:pPr>
        <w:spacing w:after="0"/>
      </w:pPr>
      <w:r w:rsidRPr="00830CED">
        <w:rPr>
          <w:b/>
          <w:bCs/>
          <w:u w:val="single"/>
        </w:rPr>
        <w:lastRenderedPageBreak/>
        <w:t>Response:</w:t>
      </w:r>
      <w:r>
        <w:t xml:space="preserve"> </w:t>
      </w:r>
      <w:r w:rsidRPr="001D042C">
        <w:rPr>
          <w:bCs/>
        </w:rPr>
        <w:t xml:space="preserve"> </w:t>
      </w:r>
      <w:r w:rsidR="007439A4">
        <w:rPr>
          <w:bCs/>
        </w:rPr>
        <w:t xml:space="preserve">Future withdrawals/consumption at the region/basin level come from GCAM, </w:t>
      </w:r>
      <w:r w:rsidR="0054029F">
        <w:rPr>
          <w:bCs/>
        </w:rPr>
        <w:t xml:space="preserve">and </w:t>
      </w:r>
      <w:r w:rsidR="00C94CD1">
        <w:rPr>
          <w:bCs/>
        </w:rPr>
        <w:t>the downscaling methods are applied to these coarse-scale data to produce the finer future withdrawals and consumption.</w:t>
      </w:r>
      <w:r w:rsidR="00295812">
        <w:rPr>
          <w:bCs/>
        </w:rPr>
        <w:t xml:space="preserve"> </w:t>
      </w:r>
      <w:r w:rsidR="0054029F">
        <w:rPr>
          <w:bCs/>
        </w:rPr>
        <w:t>Details of these GCAM runs are in</w:t>
      </w:r>
      <w:r w:rsidR="0054029F">
        <w:t xml:space="preserve"> Graham et al. </w:t>
      </w:r>
      <w:commentRangeStart w:id="15"/>
      <w:r w:rsidR="0054029F">
        <w:t>2018</w:t>
      </w:r>
      <w:commentRangeEnd w:id="15"/>
      <w:r w:rsidR="0054029F">
        <w:rPr>
          <w:rStyle w:val="CommentReference"/>
        </w:rPr>
        <w:commentReference w:id="15"/>
      </w:r>
      <w:r w:rsidR="0054029F">
        <w:t>.</w:t>
      </w:r>
    </w:p>
    <w:p w14:paraId="2A83F453" w14:textId="77777777" w:rsidR="00FB18A6" w:rsidRDefault="00FB18A6" w:rsidP="00FB18A6">
      <w:pPr>
        <w:pStyle w:val="ListParagraph"/>
        <w:spacing w:after="0"/>
        <w:ind w:left="1440"/>
      </w:pPr>
    </w:p>
    <w:p w14:paraId="2340E6EA" w14:textId="77777777" w:rsidR="00FB18A6" w:rsidRDefault="00FB18A6" w:rsidP="00FB18A6">
      <w:pPr>
        <w:spacing w:after="0"/>
        <w:rPr>
          <w:b/>
          <w:bCs/>
          <w:u w:val="single"/>
        </w:rPr>
      </w:pPr>
      <w:r w:rsidRPr="00830CED">
        <w:rPr>
          <w:b/>
          <w:bCs/>
          <w:u w:val="single"/>
        </w:rPr>
        <w:t>Edits Made:</w:t>
      </w:r>
      <w:r>
        <w:rPr>
          <w:b/>
          <w:bCs/>
          <w:u w:val="single"/>
        </w:rPr>
        <w:t xml:space="preserve"> </w:t>
      </w:r>
    </w:p>
    <w:p w14:paraId="247AD7CD" w14:textId="101E394F" w:rsidR="00FB18A6" w:rsidRPr="00FB18A6" w:rsidRDefault="0054029F" w:rsidP="0054029F">
      <w:pPr>
        <w:pStyle w:val="ListParagraph"/>
        <w:numPr>
          <w:ilvl w:val="0"/>
          <w:numId w:val="11"/>
        </w:numPr>
        <w:spacing w:after="0"/>
      </w:pPr>
      <w:r>
        <w:t xml:space="preserve">In Technical Validation, added “Sectoral comparison between GCAM’s future water demand projections and other studies is carried out in the supporting information of Graham et al. </w:t>
      </w:r>
      <w:commentRangeStart w:id="16"/>
      <w:r>
        <w:t>2018</w:t>
      </w:r>
      <w:commentRangeEnd w:id="16"/>
      <w:r>
        <w:rPr>
          <w:rStyle w:val="CommentReference"/>
        </w:rPr>
        <w:commentReference w:id="16"/>
      </w:r>
      <w:r>
        <w:t>.”</w:t>
      </w:r>
    </w:p>
    <w:p w14:paraId="3C923ACE" w14:textId="3551C70F" w:rsidR="00334158" w:rsidRPr="00334158" w:rsidRDefault="00334158" w:rsidP="00334158">
      <w:pPr>
        <w:pStyle w:val="Heading1"/>
        <w:spacing w:before="0" w:after="0"/>
      </w:pPr>
      <w:bookmarkStart w:id="17" w:name="_Toc110504316"/>
      <w:r>
        <w:t xml:space="preserve">R2 </w:t>
      </w:r>
      <w:r w:rsidRPr="00830CED">
        <w:t xml:space="preserve">Comment </w:t>
      </w:r>
      <w:r>
        <w:t>3</w:t>
      </w:r>
      <w:bookmarkEnd w:id="17"/>
    </w:p>
    <w:p w14:paraId="50E6BADD" w14:textId="77777777" w:rsidR="00334158" w:rsidRPr="00FB18A6"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3:</w:t>
      </w:r>
      <w:r w:rsidRPr="00FB18A6">
        <w:rPr>
          <w:b/>
          <w:bCs/>
          <w:sz w:val="20"/>
          <w:szCs w:val="20"/>
          <w:highlight w:val="yellow"/>
          <w:lang w:val="en-US"/>
        </w:rPr>
        <w:t xml:space="preserve"> Third, the authors do not provide rigorous verification. The content of the technical validation section does not guarantee the accuracy and availability of this dataset.</w:t>
      </w:r>
      <w:r w:rsidRPr="00FB18A6">
        <w:rPr>
          <w:b/>
          <w:bCs/>
          <w:sz w:val="20"/>
          <w:szCs w:val="20"/>
          <w:lang w:val="en-US"/>
        </w:rPr>
        <w:t xml:space="preserve"> </w:t>
      </w:r>
    </w:p>
    <w:p w14:paraId="3DC597E8" w14:textId="0AB193C2" w:rsidR="00FB18A6" w:rsidRPr="001D042C" w:rsidRDefault="00FB18A6" w:rsidP="00FB18A6">
      <w:pPr>
        <w:spacing w:after="0"/>
      </w:pPr>
      <w:r w:rsidRPr="00830CED">
        <w:rPr>
          <w:b/>
          <w:bCs/>
          <w:u w:val="single"/>
        </w:rPr>
        <w:t>Response:</w:t>
      </w:r>
      <w:r>
        <w:t xml:space="preserve"> </w:t>
      </w:r>
      <w:r w:rsidRPr="001D042C">
        <w:rPr>
          <w:bCs/>
        </w:rPr>
        <w:t xml:space="preserve"> </w:t>
      </w:r>
      <w:r w:rsidR="00F52507">
        <w:rPr>
          <w:bCs/>
        </w:rPr>
        <w:t xml:space="preserve">We have added a reference to the </w:t>
      </w:r>
      <w:r w:rsidR="001168D7">
        <w:rPr>
          <w:bCs/>
        </w:rPr>
        <w:t>validation</w:t>
      </w:r>
      <w:r w:rsidR="00F52507">
        <w:rPr>
          <w:bCs/>
        </w:rPr>
        <w:t xml:space="preserve"> of region</w:t>
      </w:r>
      <w:r w:rsidR="001168D7">
        <w:rPr>
          <w:bCs/>
        </w:rPr>
        <w:t>-</w:t>
      </w:r>
      <w:r w:rsidR="00F52507">
        <w:rPr>
          <w:bCs/>
        </w:rPr>
        <w:t>scale water demand inputs from Graham et al. 2018., which compares those values to other projections to assess their reasonableness</w:t>
      </w:r>
      <w:r w:rsidR="009B796C">
        <w:rPr>
          <w:bCs/>
        </w:rPr>
        <w:t>, and we verify that these conditions are satisfied in this data set. The methods used for spatial and temporal downscaling are verified on historical data in their respective papers, so t</w:t>
      </w:r>
      <w:r w:rsidR="001168D7">
        <w:rPr>
          <w:bCs/>
        </w:rPr>
        <w:t xml:space="preserve">he quality of the spatial and temporal detail in </w:t>
      </w:r>
      <w:r w:rsidR="009B796C">
        <w:rPr>
          <w:bCs/>
        </w:rPr>
        <w:t>this</w:t>
      </w:r>
      <w:r w:rsidR="001168D7">
        <w:rPr>
          <w:bCs/>
        </w:rPr>
        <w:t xml:space="preserve"> </w:t>
      </w:r>
      <w:r w:rsidR="009B796C">
        <w:rPr>
          <w:bCs/>
        </w:rPr>
        <w:t>data set</w:t>
      </w:r>
      <w:r w:rsidR="001168D7">
        <w:rPr>
          <w:bCs/>
        </w:rPr>
        <w:t xml:space="preserve"> is </w:t>
      </w:r>
      <w:r w:rsidR="009B796C">
        <w:rPr>
          <w:bCs/>
        </w:rPr>
        <w:t>dependent on how suitable these techniques continue to be in the future, as well as uncertainty in the proxies. We included an example comparison with data for the year 2010 as a way of illustrating the degree to which the</w:t>
      </w:r>
      <w:r w:rsidR="00A82C21">
        <w:rPr>
          <w:bCs/>
        </w:rPr>
        <w:t>se</w:t>
      </w:r>
      <w:r w:rsidR="009B796C">
        <w:rPr>
          <w:bCs/>
        </w:rPr>
        <w:t xml:space="preserve"> methods </w:t>
      </w:r>
      <w:r w:rsidR="00A82C21">
        <w:rPr>
          <w:bCs/>
        </w:rPr>
        <w:t>reproduce patterns of deman</w:t>
      </w:r>
      <w:r w:rsidR="006A47C7">
        <w:rPr>
          <w:bCs/>
        </w:rPr>
        <w:t>d.</w:t>
      </w:r>
    </w:p>
    <w:p w14:paraId="60618196" w14:textId="77777777" w:rsidR="00FB18A6" w:rsidRDefault="00FB18A6" w:rsidP="00FB18A6">
      <w:pPr>
        <w:pStyle w:val="ListParagraph"/>
        <w:spacing w:after="0"/>
        <w:ind w:left="1440"/>
      </w:pPr>
    </w:p>
    <w:p w14:paraId="17B53D53" w14:textId="77777777" w:rsidR="00FB18A6" w:rsidRDefault="00FB18A6" w:rsidP="00FB18A6">
      <w:pPr>
        <w:spacing w:after="0"/>
        <w:rPr>
          <w:b/>
          <w:bCs/>
          <w:u w:val="single"/>
        </w:rPr>
      </w:pPr>
      <w:r w:rsidRPr="00830CED">
        <w:rPr>
          <w:b/>
          <w:bCs/>
          <w:u w:val="single"/>
        </w:rPr>
        <w:t>Edits Made:</w:t>
      </w:r>
      <w:r>
        <w:rPr>
          <w:b/>
          <w:bCs/>
          <w:u w:val="single"/>
        </w:rPr>
        <w:t xml:space="preserve"> </w:t>
      </w:r>
    </w:p>
    <w:p w14:paraId="1EFE46DC" w14:textId="77777777" w:rsidR="00FB18A6" w:rsidRPr="00334158" w:rsidRDefault="00FB18A6" w:rsidP="00FB18A6">
      <w:pPr>
        <w:pStyle w:val="ListParagraph"/>
        <w:numPr>
          <w:ilvl w:val="0"/>
          <w:numId w:val="11"/>
        </w:numPr>
        <w:spacing w:after="0"/>
      </w:pPr>
    </w:p>
    <w:p w14:paraId="3E9B9BCF" w14:textId="77777777" w:rsidR="00334158" w:rsidRDefault="00334158" w:rsidP="00334158">
      <w:pPr>
        <w:pStyle w:val="PlainText"/>
        <w:ind w:left="1350" w:hanging="1080"/>
        <w:rPr>
          <w:sz w:val="20"/>
          <w:szCs w:val="20"/>
          <w:lang w:val="en-US"/>
        </w:rPr>
      </w:pPr>
    </w:p>
    <w:p w14:paraId="72B520C6" w14:textId="679C7A98" w:rsidR="00334158" w:rsidRPr="00334158" w:rsidRDefault="00334158" w:rsidP="00334158">
      <w:pPr>
        <w:pStyle w:val="Heading1"/>
        <w:spacing w:before="0" w:after="0"/>
      </w:pPr>
      <w:bookmarkStart w:id="18" w:name="_Toc110504317"/>
      <w:r>
        <w:t xml:space="preserve">R2 </w:t>
      </w:r>
      <w:r w:rsidRPr="00830CED">
        <w:t xml:space="preserve">Comment </w:t>
      </w:r>
      <w:r>
        <w:t>4</w:t>
      </w:r>
      <w:bookmarkEnd w:id="18"/>
    </w:p>
    <w:p w14:paraId="29B73E32" w14:textId="1BF1381F"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4:</w:t>
      </w:r>
      <w:r w:rsidRPr="00FB18A6">
        <w:rPr>
          <w:b/>
          <w:bCs/>
          <w:sz w:val="20"/>
          <w:szCs w:val="20"/>
          <w:highlight w:val="yellow"/>
          <w:lang w:val="en-US"/>
        </w:rPr>
        <w:t xml:space="preserve"> The manuscript describes the importance of water withdrawals and consumption, but the research progress on spatial and temporal downscaling methods is insufficiently described. Authors should explain the limitations of existing spatial and temporal downscaling methods and clearly explain how they have addressed them in this manuscript.</w:t>
      </w:r>
    </w:p>
    <w:p w14:paraId="53C16321" w14:textId="35C52420" w:rsidR="00FB18A6" w:rsidRPr="001D042C" w:rsidRDefault="00FB18A6" w:rsidP="00FB18A6">
      <w:pPr>
        <w:spacing w:after="0"/>
      </w:pPr>
      <w:r w:rsidRPr="00830CED">
        <w:rPr>
          <w:b/>
          <w:bCs/>
          <w:u w:val="single"/>
        </w:rPr>
        <w:t>Response:</w:t>
      </w:r>
      <w:r>
        <w:t xml:space="preserve"> </w:t>
      </w:r>
      <w:r w:rsidRPr="001D042C">
        <w:rPr>
          <w:bCs/>
        </w:rPr>
        <w:t xml:space="preserve"> </w:t>
      </w:r>
      <w:r w:rsidR="00C94CD1">
        <w:rPr>
          <w:bCs/>
        </w:rPr>
        <w:t xml:space="preserve">This </w:t>
      </w:r>
      <w:r w:rsidR="00D70588">
        <w:rPr>
          <w:bCs/>
        </w:rPr>
        <w:t>dataset</w:t>
      </w:r>
      <w:r w:rsidR="00C94CD1">
        <w:rPr>
          <w:bCs/>
        </w:rPr>
        <w:t xml:space="preserve"> utilizes existing </w:t>
      </w:r>
      <w:r w:rsidR="003651BB">
        <w:rPr>
          <w:bCs/>
        </w:rPr>
        <w:t>downscaling algorithms</w:t>
      </w:r>
      <w:r w:rsidR="0010030D">
        <w:rPr>
          <w:bCs/>
        </w:rPr>
        <w:t>,</w:t>
      </w:r>
      <w:r w:rsidR="003651BB">
        <w:rPr>
          <w:bCs/>
        </w:rPr>
        <w:t xml:space="preserve"> but </w:t>
      </w:r>
      <w:r w:rsidR="00BA19F6">
        <w:rPr>
          <w:bCs/>
        </w:rPr>
        <w:t xml:space="preserve">applies them across a suite of future scenarios, utilizing a land use downscaling model (Demeter) to provide irrigation proxies forced by </w:t>
      </w:r>
      <w:r w:rsidR="00ED643E">
        <w:rPr>
          <w:bCs/>
        </w:rPr>
        <w:t>each</w:t>
      </w:r>
      <w:r w:rsidR="00BA19F6">
        <w:rPr>
          <w:bCs/>
        </w:rPr>
        <w:t xml:space="preserve"> scenario</w:t>
      </w:r>
      <w:r w:rsidR="003651BB">
        <w:rPr>
          <w:bCs/>
        </w:rPr>
        <w:t>.</w:t>
      </w:r>
      <w:r w:rsidR="00D70588">
        <w:rPr>
          <w:bCs/>
        </w:rPr>
        <w:t xml:space="preserve"> Since this manuscript primarily concerns the dataset, not the development of new downscaling techniques, we have included an overview of similar datasets.</w:t>
      </w:r>
    </w:p>
    <w:p w14:paraId="3D04DDBA" w14:textId="77777777" w:rsidR="00FB18A6" w:rsidRDefault="00FB18A6" w:rsidP="00FB18A6">
      <w:pPr>
        <w:pStyle w:val="ListParagraph"/>
        <w:spacing w:after="0"/>
        <w:ind w:left="1440"/>
      </w:pPr>
    </w:p>
    <w:p w14:paraId="7EBB0242" w14:textId="77777777" w:rsidR="00FB18A6" w:rsidRDefault="00FB18A6" w:rsidP="00FB18A6">
      <w:pPr>
        <w:spacing w:after="0"/>
        <w:rPr>
          <w:b/>
          <w:bCs/>
          <w:u w:val="single"/>
        </w:rPr>
      </w:pPr>
      <w:r w:rsidRPr="00830CED">
        <w:rPr>
          <w:b/>
          <w:bCs/>
          <w:u w:val="single"/>
        </w:rPr>
        <w:t>Edits Made:</w:t>
      </w:r>
      <w:r>
        <w:rPr>
          <w:b/>
          <w:bCs/>
          <w:u w:val="single"/>
        </w:rPr>
        <w:t xml:space="preserve"> </w:t>
      </w:r>
    </w:p>
    <w:p w14:paraId="67528813" w14:textId="696096AD" w:rsidR="00FB18A6" w:rsidRPr="00334158" w:rsidRDefault="00FB18A6" w:rsidP="00FB18A6">
      <w:pPr>
        <w:pStyle w:val="ListParagraph"/>
        <w:numPr>
          <w:ilvl w:val="0"/>
          <w:numId w:val="11"/>
        </w:numPr>
        <w:spacing w:after="0"/>
      </w:pPr>
    </w:p>
    <w:p w14:paraId="1002BAB5" w14:textId="77777777" w:rsidR="00FB18A6" w:rsidRPr="00FB18A6" w:rsidRDefault="00FB18A6" w:rsidP="00334158">
      <w:pPr>
        <w:pStyle w:val="PlainText"/>
        <w:ind w:left="1350" w:hanging="1080"/>
        <w:rPr>
          <w:b/>
          <w:bCs/>
          <w:sz w:val="20"/>
          <w:szCs w:val="20"/>
          <w:lang w:val="en-US"/>
        </w:rPr>
      </w:pPr>
    </w:p>
    <w:p w14:paraId="75D9DE26" w14:textId="630859C9" w:rsidR="00334158" w:rsidRPr="00334158" w:rsidRDefault="00334158" w:rsidP="00334158">
      <w:pPr>
        <w:pStyle w:val="Heading1"/>
        <w:spacing w:before="0" w:after="0"/>
      </w:pPr>
      <w:bookmarkStart w:id="19" w:name="_Toc110504318"/>
      <w:r>
        <w:t xml:space="preserve">R2 </w:t>
      </w:r>
      <w:r w:rsidRPr="00830CED">
        <w:t xml:space="preserve">Comment </w:t>
      </w:r>
      <w:r>
        <w:t>5</w:t>
      </w:r>
      <w:bookmarkEnd w:id="19"/>
    </w:p>
    <w:p w14:paraId="422C5DC7" w14:textId="643B2288"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5:</w:t>
      </w:r>
      <w:r w:rsidRPr="00FB18A6">
        <w:rPr>
          <w:b/>
          <w:bCs/>
          <w:sz w:val="20"/>
          <w:szCs w:val="20"/>
          <w:highlight w:val="yellow"/>
          <w:lang w:val="en-US"/>
        </w:rPr>
        <w:t xml:space="preserve"> L30-63 This paragraph is about the models and datasets used in this manuscript, which is more like what is in the Methods chapter. The authors should have organized the logical structure of the Background &amp; Summary chapter.</w:t>
      </w:r>
    </w:p>
    <w:p w14:paraId="2157D6AF" w14:textId="5A859F98" w:rsidR="00FB18A6" w:rsidRPr="001D042C" w:rsidRDefault="00FB18A6" w:rsidP="00FB18A6">
      <w:pPr>
        <w:spacing w:after="0"/>
      </w:pPr>
      <w:r w:rsidRPr="00830CED">
        <w:rPr>
          <w:b/>
          <w:bCs/>
          <w:u w:val="single"/>
        </w:rPr>
        <w:t>Response:</w:t>
      </w:r>
      <w:r>
        <w:t xml:space="preserve"> </w:t>
      </w:r>
      <w:r w:rsidR="00ED643E">
        <w:t>We have reorganized this section for increased emphasis on background, keeping discussion on models and datasets broad to provide a summary of the research, and saving details for the methods section.</w:t>
      </w:r>
    </w:p>
    <w:p w14:paraId="41D3C666" w14:textId="77777777" w:rsidR="00FB18A6" w:rsidRDefault="00FB18A6" w:rsidP="00FB18A6">
      <w:pPr>
        <w:pStyle w:val="ListParagraph"/>
        <w:spacing w:after="0"/>
        <w:ind w:left="1440"/>
      </w:pPr>
    </w:p>
    <w:p w14:paraId="746F1430" w14:textId="77777777" w:rsidR="00FB18A6" w:rsidRDefault="00FB18A6" w:rsidP="00FB18A6">
      <w:pPr>
        <w:spacing w:after="0"/>
        <w:rPr>
          <w:b/>
          <w:bCs/>
          <w:u w:val="single"/>
        </w:rPr>
      </w:pPr>
      <w:r w:rsidRPr="00830CED">
        <w:rPr>
          <w:b/>
          <w:bCs/>
          <w:u w:val="single"/>
        </w:rPr>
        <w:lastRenderedPageBreak/>
        <w:t>Edits Made:</w:t>
      </w:r>
      <w:r>
        <w:rPr>
          <w:b/>
          <w:bCs/>
          <w:u w:val="single"/>
        </w:rPr>
        <w:t xml:space="preserve"> </w:t>
      </w:r>
    </w:p>
    <w:p w14:paraId="64666D2C" w14:textId="36B4D94B" w:rsidR="00FB18A6" w:rsidRPr="00334158" w:rsidRDefault="00ED643E" w:rsidP="00FB18A6">
      <w:pPr>
        <w:pStyle w:val="ListParagraph"/>
        <w:numPr>
          <w:ilvl w:val="0"/>
          <w:numId w:val="11"/>
        </w:numPr>
        <w:spacing w:after="0"/>
      </w:pPr>
      <w:r>
        <w:t xml:space="preserve">Put importance of dataset first, </w:t>
      </w:r>
      <w:r w:rsidR="00B1061A">
        <w:t>and summary second.</w:t>
      </w:r>
    </w:p>
    <w:p w14:paraId="4BA8AF3F" w14:textId="77777777" w:rsidR="00FB18A6" w:rsidRPr="00FB18A6" w:rsidRDefault="00FB18A6" w:rsidP="00334158">
      <w:pPr>
        <w:pStyle w:val="PlainText"/>
        <w:ind w:left="1350" w:hanging="1080"/>
        <w:rPr>
          <w:b/>
          <w:bCs/>
          <w:sz w:val="20"/>
          <w:szCs w:val="20"/>
          <w:lang w:val="en-US"/>
        </w:rPr>
      </w:pPr>
    </w:p>
    <w:p w14:paraId="3B166C71" w14:textId="137DB606" w:rsidR="00334158" w:rsidRPr="00334158" w:rsidRDefault="00334158" w:rsidP="00334158">
      <w:pPr>
        <w:pStyle w:val="Heading1"/>
        <w:spacing w:before="0" w:after="0"/>
      </w:pPr>
      <w:bookmarkStart w:id="20" w:name="_Toc110504319"/>
      <w:r>
        <w:t xml:space="preserve">R2 </w:t>
      </w:r>
      <w:r w:rsidRPr="00830CED">
        <w:t xml:space="preserve">Comment </w:t>
      </w:r>
      <w:r>
        <w:t>6</w:t>
      </w:r>
      <w:bookmarkEnd w:id="20"/>
    </w:p>
    <w:p w14:paraId="664AFA06" w14:textId="48771503"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6:</w:t>
      </w:r>
      <w:r w:rsidRPr="00FB18A6">
        <w:rPr>
          <w:b/>
          <w:bCs/>
          <w:sz w:val="20"/>
          <w:szCs w:val="20"/>
          <w:highlight w:val="yellow"/>
          <w:lang w:val="en-US"/>
        </w:rPr>
        <w:t xml:space="preserve"> The Region/Basin Scale (Electricity and Irrigation) in figure 3 shows a very large differences in water withdrawals between adjacent regions, so how did authors deal with making the spatial distribution smooth in the Gridded Scale in Figure 3, because there are some regions with clear boundary in the northern Africa and in the northern North America. Meanwhile, many methods of spatial downscaling are average methods, how did authors ensure the accuracy of results between adjacent regions. In addition, how did authors eliminate the impact of some cross-regional water transfer projects and water facilities on the spatial downscaling of water withdrawals and consumption.</w:t>
      </w:r>
    </w:p>
    <w:p w14:paraId="661F14AC" w14:textId="17C070B6" w:rsidR="00FB18A6" w:rsidRPr="001D042C" w:rsidRDefault="00FB18A6" w:rsidP="00FB18A6">
      <w:pPr>
        <w:spacing w:after="0"/>
      </w:pPr>
      <w:r w:rsidRPr="00830CED">
        <w:rPr>
          <w:b/>
          <w:bCs/>
          <w:u w:val="single"/>
        </w:rPr>
        <w:t>Response:</w:t>
      </w:r>
      <w:r>
        <w:t xml:space="preserve"> </w:t>
      </w:r>
      <w:r w:rsidR="003326A9">
        <w:rPr>
          <w:bCs/>
        </w:rPr>
        <w:t xml:space="preserve">While total withdrawals can vary largely between adjacent regions, </w:t>
      </w:r>
      <w:r w:rsidR="00E31B21">
        <w:rPr>
          <w:bCs/>
        </w:rPr>
        <w:t xml:space="preserve">these are </w:t>
      </w:r>
      <w:r w:rsidR="004F069E">
        <w:rPr>
          <w:bCs/>
        </w:rPr>
        <w:t>often strongly related to</w:t>
      </w:r>
      <w:r w:rsidR="00E31B21">
        <w:rPr>
          <w:bCs/>
        </w:rPr>
        <w:t xml:space="preserve"> total population or total land</w:t>
      </w:r>
      <w:r w:rsidR="004F069E">
        <w:rPr>
          <w:bCs/>
        </w:rPr>
        <w:t xml:space="preserve"> area</w:t>
      </w:r>
      <w:r w:rsidR="000A7ED4">
        <w:rPr>
          <w:bCs/>
        </w:rPr>
        <w:t>,</w:t>
      </w:r>
      <w:r w:rsidR="004F069E">
        <w:rPr>
          <w:bCs/>
        </w:rPr>
        <w:t xml:space="preserve"> so withdrawals </w:t>
      </w:r>
      <w:r w:rsidR="000A7ED4">
        <w:rPr>
          <w:bCs/>
        </w:rPr>
        <w:t>per grid cell</w:t>
      </w:r>
      <w:r w:rsidR="004F069E">
        <w:rPr>
          <w:bCs/>
        </w:rPr>
        <w:t xml:space="preserve"> may</w:t>
      </w:r>
      <w:r w:rsidR="000A7ED4">
        <w:rPr>
          <w:bCs/>
        </w:rPr>
        <w:t xml:space="preserve"> actually</w:t>
      </w:r>
      <w:r w:rsidR="004F069E">
        <w:rPr>
          <w:bCs/>
        </w:rPr>
        <w:t xml:space="preserve"> </w:t>
      </w:r>
      <w:r w:rsidR="000A7ED4">
        <w:rPr>
          <w:bCs/>
        </w:rPr>
        <w:t>be</w:t>
      </w:r>
      <w:r w:rsidR="000F57AF">
        <w:rPr>
          <w:bCs/>
        </w:rPr>
        <w:t xml:space="preserve"> very</w:t>
      </w:r>
      <w:r w:rsidR="000A7ED4">
        <w:rPr>
          <w:bCs/>
        </w:rPr>
        <w:t xml:space="preserve"> </w:t>
      </w:r>
      <w:r w:rsidR="004F069E">
        <w:rPr>
          <w:bCs/>
        </w:rPr>
        <w:t>similar</w:t>
      </w:r>
      <w:r w:rsidR="00B1061A">
        <w:rPr>
          <w:bCs/>
        </w:rPr>
        <w:t xml:space="preserve"> near the border</w:t>
      </w:r>
      <w:r w:rsidR="000A7ED4">
        <w:rPr>
          <w:bCs/>
        </w:rPr>
        <w:t xml:space="preserve">. </w:t>
      </w:r>
      <w:r w:rsidR="004F069E">
        <w:rPr>
          <w:bCs/>
        </w:rPr>
        <w:t xml:space="preserve">Additionally, most of a region’s large withdrawals usually belong to a small number of cells (such as those </w:t>
      </w:r>
      <w:r w:rsidR="000F57AF">
        <w:rPr>
          <w:bCs/>
        </w:rPr>
        <w:t>containing</w:t>
      </w:r>
      <w:r w:rsidR="004F069E">
        <w:rPr>
          <w:bCs/>
        </w:rPr>
        <w:t xml:space="preserve"> cities), </w:t>
      </w:r>
      <w:r w:rsidR="000A7ED4">
        <w:rPr>
          <w:bCs/>
        </w:rPr>
        <w:t>and as a result the distribution at the border appears fairly smooth</w:t>
      </w:r>
      <w:r w:rsidR="00B1061A">
        <w:rPr>
          <w:bCs/>
        </w:rPr>
        <w:t xml:space="preserve"> without additional consideration of boundary effects</w:t>
      </w:r>
      <w:r w:rsidR="000F57AF">
        <w:rPr>
          <w:bCs/>
        </w:rPr>
        <w:t xml:space="preserve"> on our part, although these effects likely do exist in some manner.</w:t>
      </w:r>
      <w:r w:rsidR="00B1061A">
        <w:rPr>
          <w:bCs/>
        </w:rPr>
        <w:t xml:space="preserve"> </w:t>
      </w:r>
      <w:r w:rsidR="000F57AF">
        <w:rPr>
          <w:bCs/>
        </w:rPr>
        <w:t xml:space="preserve">Cross basin transfer is not modeled as part of </w:t>
      </w:r>
      <w:r w:rsidR="00BD206A">
        <w:rPr>
          <w:bCs/>
        </w:rPr>
        <w:t>our</w:t>
      </w:r>
      <w:r w:rsidR="000F57AF">
        <w:rPr>
          <w:bCs/>
        </w:rPr>
        <w:t xml:space="preserve"> downscalin</w:t>
      </w:r>
      <w:r w:rsidR="00BD206A">
        <w:rPr>
          <w:bCs/>
        </w:rPr>
        <w:t>g</w:t>
      </w:r>
      <w:r w:rsidR="000F57AF">
        <w:rPr>
          <w:bCs/>
        </w:rPr>
        <w:t xml:space="preserve">, </w:t>
      </w:r>
      <w:r w:rsidR="00482BFD">
        <w:rPr>
          <w:bCs/>
        </w:rPr>
        <w:t>as we are looking at location of water demand, not physical water supply.</w:t>
      </w:r>
    </w:p>
    <w:p w14:paraId="5168E54C" w14:textId="77777777" w:rsidR="00FB18A6" w:rsidRDefault="00FB18A6" w:rsidP="00FB18A6">
      <w:pPr>
        <w:pStyle w:val="ListParagraph"/>
        <w:spacing w:after="0"/>
        <w:ind w:left="1440"/>
      </w:pPr>
    </w:p>
    <w:p w14:paraId="40317425" w14:textId="77777777" w:rsidR="00FB18A6" w:rsidRDefault="00FB18A6" w:rsidP="00FB18A6">
      <w:pPr>
        <w:spacing w:after="0"/>
        <w:rPr>
          <w:b/>
          <w:bCs/>
          <w:u w:val="single"/>
        </w:rPr>
      </w:pPr>
      <w:r w:rsidRPr="00830CED">
        <w:rPr>
          <w:b/>
          <w:bCs/>
          <w:u w:val="single"/>
        </w:rPr>
        <w:t>Edits Made:</w:t>
      </w:r>
      <w:r>
        <w:rPr>
          <w:b/>
          <w:bCs/>
          <w:u w:val="single"/>
        </w:rPr>
        <w:t xml:space="preserve"> </w:t>
      </w:r>
    </w:p>
    <w:p w14:paraId="4441799F" w14:textId="075FC633" w:rsidR="00FB18A6" w:rsidRPr="00334158" w:rsidRDefault="00FA6BBE" w:rsidP="00FB18A6">
      <w:pPr>
        <w:pStyle w:val="ListParagraph"/>
        <w:numPr>
          <w:ilvl w:val="0"/>
          <w:numId w:val="11"/>
        </w:numPr>
        <w:spacing w:after="0"/>
      </w:pPr>
      <w:r>
        <w:t>In Methods, added “While many adjacent regions differ largely in total water demand, most of this demand is directly related to total population or land area, and often concentrated in a few cells, such as those containing cities. As a result, spatial distributions at the border are smoother than they appear on the region scale map, without additional consideration of the boundaries by Tethys.”</w:t>
      </w:r>
    </w:p>
    <w:p w14:paraId="1B6E00BD" w14:textId="77777777" w:rsidR="00FB18A6" w:rsidRPr="00FB18A6" w:rsidRDefault="00FB18A6" w:rsidP="00334158">
      <w:pPr>
        <w:pStyle w:val="PlainText"/>
        <w:ind w:left="1350" w:hanging="1080"/>
        <w:rPr>
          <w:b/>
          <w:bCs/>
          <w:sz w:val="20"/>
          <w:szCs w:val="20"/>
          <w:lang w:val="en-US"/>
        </w:rPr>
      </w:pPr>
    </w:p>
    <w:p w14:paraId="6566A340" w14:textId="17A56E4F" w:rsidR="00334158" w:rsidRPr="00334158" w:rsidRDefault="00334158" w:rsidP="00334158">
      <w:pPr>
        <w:pStyle w:val="Heading1"/>
        <w:spacing w:before="0" w:after="0"/>
      </w:pPr>
      <w:bookmarkStart w:id="21" w:name="_Toc110504320"/>
      <w:r>
        <w:t xml:space="preserve">R2 </w:t>
      </w:r>
      <w:r w:rsidRPr="00830CED">
        <w:t xml:space="preserve">Comment </w:t>
      </w:r>
      <w:r>
        <w:t>7</w:t>
      </w:r>
      <w:bookmarkEnd w:id="21"/>
    </w:p>
    <w:p w14:paraId="2D91BDBF" w14:textId="1EE39BDC"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7:</w:t>
      </w:r>
      <w:r w:rsidRPr="00FB18A6">
        <w:rPr>
          <w:b/>
          <w:bCs/>
          <w:sz w:val="20"/>
          <w:szCs w:val="20"/>
          <w:highlight w:val="yellow"/>
          <w:lang w:val="en-US"/>
        </w:rPr>
        <w:t xml:space="preserve"> </w:t>
      </w:r>
      <w:r w:rsidRPr="00FB18A6">
        <w:rPr>
          <w:rFonts w:eastAsia="Times New Roman"/>
          <w:b/>
          <w:bCs/>
          <w:sz w:val="20"/>
          <w:szCs w:val="20"/>
          <w:highlight w:val="yellow"/>
          <w:lang w:val="en-US"/>
        </w:rPr>
        <w:t>L361-370 Authors did not validate the accuracy of the water withdrawals and consumption. Although the spatial and temporal downscaling methods were validated, the results of this validation verification are obvious according to the methods presented earlier by authors. It is recommended that authors increase the comparison results with statistics published by government agencies to prove the accuracy of the historical part of this dataset.</w:t>
      </w:r>
      <w:r w:rsidRPr="00FB18A6">
        <w:rPr>
          <w:rFonts w:eastAsia="Times New Roman"/>
          <w:b/>
          <w:bCs/>
          <w:sz w:val="20"/>
          <w:szCs w:val="20"/>
          <w:lang w:val="en-US"/>
        </w:rPr>
        <w:t xml:space="preserve"> </w:t>
      </w:r>
    </w:p>
    <w:p w14:paraId="33BFAFA1" w14:textId="6CCF4D1B" w:rsidR="00FB18A6" w:rsidRPr="001D042C" w:rsidRDefault="00FB18A6" w:rsidP="00FB18A6">
      <w:pPr>
        <w:spacing w:after="0"/>
      </w:pPr>
      <w:r w:rsidRPr="00830CED">
        <w:rPr>
          <w:b/>
          <w:bCs/>
          <w:u w:val="single"/>
        </w:rPr>
        <w:t>Response:</w:t>
      </w:r>
      <w:r>
        <w:t xml:space="preserve"> </w:t>
      </w:r>
    </w:p>
    <w:p w14:paraId="5BC1865C" w14:textId="77777777" w:rsidR="00FB18A6" w:rsidRDefault="00FB18A6" w:rsidP="00FB18A6">
      <w:pPr>
        <w:pStyle w:val="ListParagraph"/>
        <w:spacing w:after="0"/>
        <w:ind w:left="1440"/>
      </w:pPr>
    </w:p>
    <w:p w14:paraId="2A4C4D37" w14:textId="77777777" w:rsidR="00FB18A6" w:rsidRDefault="00FB18A6" w:rsidP="00FB18A6">
      <w:pPr>
        <w:spacing w:after="0"/>
        <w:rPr>
          <w:b/>
          <w:bCs/>
          <w:u w:val="single"/>
        </w:rPr>
      </w:pPr>
      <w:r w:rsidRPr="00830CED">
        <w:rPr>
          <w:b/>
          <w:bCs/>
          <w:u w:val="single"/>
        </w:rPr>
        <w:t>Edits Made:</w:t>
      </w:r>
      <w:r>
        <w:rPr>
          <w:b/>
          <w:bCs/>
          <w:u w:val="single"/>
        </w:rPr>
        <w:t xml:space="preserve"> </w:t>
      </w:r>
    </w:p>
    <w:p w14:paraId="4C3B0FFF" w14:textId="77777777" w:rsidR="00FB18A6" w:rsidRPr="00334158" w:rsidRDefault="00FB18A6" w:rsidP="00FB18A6">
      <w:pPr>
        <w:pStyle w:val="ListParagraph"/>
        <w:numPr>
          <w:ilvl w:val="0"/>
          <w:numId w:val="11"/>
        </w:numPr>
        <w:spacing w:after="0"/>
      </w:pPr>
    </w:p>
    <w:p w14:paraId="1CDF0B42" w14:textId="77777777" w:rsidR="00FB18A6" w:rsidRPr="00FB18A6" w:rsidRDefault="00FB18A6" w:rsidP="00334158">
      <w:pPr>
        <w:pStyle w:val="PlainText"/>
        <w:ind w:left="1350" w:hanging="1080"/>
        <w:rPr>
          <w:rFonts w:eastAsia="Times New Roman"/>
          <w:b/>
          <w:bCs/>
          <w:sz w:val="20"/>
          <w:szCs w:val="20"/>
          <w:lang w:val="en-US"/>
        </w:rPr>
      </w:pPr>
    </w:p>
    <w:p w14:paraId="5E2B54A8" w14:textId="4A460DA9" w:rsidR="00334158" w:rsidRPr="00334158" w:rsidRDefault="00334158" w:rsidP="00334158">
      <w:pPr>
        <w:pStyle w:val="Heading1"/>
        <w:spacing w:before="0" w:after="0"/>
      </w:pPr>
      <w:bookmarkStart w:id="22" w:name="_Toc110504321"/>
      <w:r>
        <w:t xml:space="preserve">R2 </w:t>
      </w:r>
      <w:r w:rsidRPr="00830CED">
        <w:t xml:space="preserve">Comment </w:t>
      </w:r>
      <w:r>
        <w:t>8</w:t>
      </w:r>
      <w:bookmarkEnd w:id="22"/>
    </w:p>
    <w:p w14:paraId="4B2906A7" w14:textId="10E17B63"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8:</w:t>
      </w:r>
      <w:r w:rsidRPr="00FB18A6">
        <w:rPr>
          <w:rFonts w:eastAsia="Times New Roman"/>
          <w:b/>
          <w:bCs/>
          <w:sz w:val="20"/>
          <w:szCs w:val="20"/>
          <w:highlight w:val="yellow"/>
          <w:lang w:val="en-US"/>
        </w:rPr>
        <w:t xml:space="preserve"> L375-402 Authors explains some differences between this dataset and the other two datasets, but do not explain in detail whether these differences will affect the accuracy of the results. Furthermore, although the authors list the scatterplots of the validation with other datasets on a meta-repository, they do not give detailed explanations. The correctness of the validation results is not known only from Figure 5 and 6. Using the data of only one year (2010) is not very convincing. It is recommended that the author extend the period (e.g., 2005-2010) of </w:t>
      </w:r>
      <w:r w:rsidRPr="00FB18A6">
        <w:rPr>
          <w:rFonts w:eastAsia="Times New Roman"/>
          <w:b/>
          <w:bCs/>
          <w:sz w:val="20"/>
          <w:szCs w:val="20"/>
          <w:highlight w:val="yellow"/>
          <w:lang w:val="en-US"/>
        </w:rPr>
        <w:lastRenderedPageBreak/>
        <w:t>validation results of this dataset and other datasets in detail to prove the stability of the prediction data.</w:t>
      </w:r>
      <w:r w:rsidRPr="00FB18A6">
        <w:rPr>
          <w:rFonts w:eastAsia="Times New Roman"/>
          <w:b/>
          <w:bCs/>
          <w:sz w:val="20"/>
          <w:szCs w:val="20"/>
          <w:lang w:val="en-US"/>
        </w:rPr>
        <w:t xml:space="preserve"> </w:t>
      </w:r>
    </w:p>
    <w:p w14:paraId="09472D7A"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0AA84716" w14:textId="77777777" w:rsidR="00FB18A6" w:rsidRDefault="00FB18A6" w:rsidP="00FB18A6">
      <w:pPr>
        <w:pStyle w:val="ListParagraph"/>
        <w:spacing w:after="0"/>
        <w:ind w:left="1440"/>
      </w:pPr>
    </w:p>
    <w:p w14:paraId="74BBDF72" w14:textId="77777777" w:rsidR="00FB18A6" w:rsidRDefault="00FB18A6" w:rsidP="00FB18A6">
      <w:pPr>
        <w:spacing w:after="0"/>
        <w:rPr>
          <w:b/>
          <w:bCs/>
          <w:u w:val="single"/>
        </w:rPr>
      </w:pPr>
      <w:r w:rsidRPr="00830CED">
        <w:rPr>
          <w:b/>
          <w:bCs/>
          <w:u w:val="single"/>
        </w:rPr>
        <w:t>Edits Made:</w:t>
      </w:r>
      <w:r>
        <w:rPr>
          <w:b/>
          <w:bCs/>
          <w:u w:val="single"/>
        </w:rPr>
        <w:t xml:space="preserve"> </w:t>
      </w:r>
    </w:p>
    <w:p w14:paraId="66780B0D" w14:textId="77777777" w:rsidR="00FB18A6" w:rsidRPr="00334158" w:rsidRDefault="00FB18A6" w:rsidP="00FB18A6">
      <w:pPr>
        <w:pStyle w:val="ListParagraph"/>
        <w:numPr>
          <w:ilvl w:val="0"/>
          <w:numId w:val="11"/>
        </w:numPr>
        <w:spacing w:after="0"/>
      </w:pPr>
    </w:p>
    <w:p w14:paraId="35473EF6" w14:textId="77777777" w:rsidR="00FB18A6" w:rsidRPr="00FB18A6" w:rsidRDefault="00FB18A6" w:rsidP="00334158">
      <w:pPr>
        <w:pStyle w:val="PlainText"/>
        <w:ind w:left="1350" w:hanging="1080"/>
        <w:rPr>
          <w:rFonts w:eastAsia="Times New Roman"/>
          <w:b/>
          <w:bCs/>
          <w:sz w:val="20"/>
          <w:szCs w:val="20"/>
          <w:lang w:val="en-US"/>
        </w:rPr>
      </w:pPr>
    </w:p>
    <w:p w14:paraId="5F88CE77" w14:textId="450A1C1B" w:rsidR="00334158" w:rsidRPr="00334158" w:rsidRDefault="00334158" w:rsidP="00334158">
      <w:pPr>
        <w:pStyle w:val="Heading1"/>
        <w:spacing w:before="0" w:after="0"/>
      </w:pPr>
      <w:bookmarkStart w:id="23" w:name="_Toc110504322"/>
      <w:r>
        <w:t xml:space="preserve">R2 </w:t>
      </w:r>
      <w:r w:rsidRPr="00830CED">
        <w:t xml:space="preserve">Comment </w:t>
      </w:r>
      <w:r>
        <w:t>9</w:t>
      </w:r>
      <w:bookmarkEnd w:id="23"/>
    </w:p>
    <w:p w14:paraId="7FF10C55" w14:textId="264CEEA1"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9:</w:t>
      </w:r>
      <w:r w:rsidRPr="00FB18A6">
        <w:rPr>
          <w:b/>
          <w:bCs/>
          <w:sz w:val="20"/>
          <w:szCs w:val="20"/>
          <w:highlight w:val="yellow"/>
          <w:lang w:val="en-US"/>
        </w:rPr>
        <w:t xml:space="preserve"> </w:t>
      </w:r>
      <w:r w:rsidRPr="00FB18A6">
        <w:rPr>
          <w:rFonts w:eastAsia="Times New Roman"/>
          <w:b/>
          <w:bCs/>
          <w:sz w:val="20"/>
          <w:szCs w:val="20"/>
          <w:highlight w:val="yellow"/>
          <w:lang w:val="en-US"/>
        </w:rPr>
        <w:t>There are some regions with clear boundary in the Gridded Scale of Figure 3, such as in Sahara in Africa and in northern North America. What is the reason for this situation?</w:t>
      </w:r>
      <w:r w:rsidRPr="00FB18A6">
        <w:rPr>
          <w:rFonts w:eastAsia="Times New Roman"/>
          <w:b/>
          <w:bCs/>
          <w:sz w:val="20"/>
          <w:szCs w:val="20"/>
          <w:lang w:val="en-US"/>
        </w:rPr>
        <w:t xml:space="preserve"> </w:t>
      </w:r>
    </w:p>
    <w:p w14:paraId="639345C4" w14:textId="273BA284" w:rsidR="00FB18A6" w:rsidRPr="001D042C" w:rsidRDefault="00FB18A6" w:rsidP="00FB18A6">
      <w:pPr>
        <w:spacing w:after="0"/>
      </w:pPr>
      <w:r w:rsidRPr="00830CED">
        <w:rPr>
          <w:b/>
          <w:bCs/>
          <w:u w:val="single"/>
        </w:rPr>
        <w:t>Response:</w:t>
      </w:r>
      <w:r>
        <w:t xml:space="preserve"> </w:t>
      </w:r>
      <w:r w:rsidR="00364FB4">
        <w:rPr>
          <w:bCs/>
        </w:rPr>
        <w:t xml:space="preserve">These </w:t>
      </w:r>
      <w:r w:rsidR="00081661">
        <w:rPr>
          <w:bCs/>
        </w:rPr>
        <w:t>clear boundaries</w:t>
      </w:r>
      <w:r w:rsidR="00131DAB">
        <w:rPr>
          <w:bCs/>
        </w:rPr>
        <w:t xml:space="preserve"> are a byproduct of the </w:t>
      </w:r>
      <w:r w:rsidR="00131DAB">
        <w:t xml:space="preserve">areal-weighting method used in the proxy </w:t>
      </w:r>
      <w:r w:rsidR="00CF3CFA">
        <w:t>population data</w:t>
      </w:r>
      <w:r w:rsidR="00081661">
        <w:rPr>
          <w:bCs/>
        </w:rPr>
        <w:t xml:space="preserve"> </w:t>
      </w:r>
      <w:hyperlink r:id="rId18" w:history="1">
        <w:r w:rsidR="00CF3CFA" w:rsidRPr="007249DD">
          <w:rPr>
            <w:rStyle w:val="Hyperlink"/>
            <w:bCs/>
          </w:rPr>
          <w:t>https://sedac.ciesin.columbia.edu/data/collection/gpw-v4/methods/method1</w:t>
        </w:r>
      </w:hyperlink>
      <w:r w:rsidR="00CF3CFA">
        <w:rPr>
          <w:bCs/>
        </w:rPr>
        <w:t xml:space="preserve">, meaning population counts were only available at the scale of those visible regions, and population was assumed to be uniformly distributed among cells (in proportion to land area). </w:t>
      </w:r>
      <w:r w:rsidR="00C104DF">
        <w:rPr>
          <w:bCs/>
        </w:rPr>
        <w:t>These clear boundaries can also appear in the irrigation sector when using the crop distribution directly as a proxy would lead to a situation that would imply more irrigated land than total cell area, so the remaining demand is reallocated uniformly across the rest of the region, resulting in clear boundarie</w:t>
      </w:r>
      <w:r w:rsidR="00104161">
        <w:rPr>
          <w:bCs/>
        </w:rPr>
        <w:t>s.</w:t>
      </w:r>
    </w:p>
    <w:p w14:paraId="23E85462" w14:textId="77777777" w:rsidR="00FB18A6" w:rsidRDefault="00FB18A6" w:rsidP="00FB18A6">
      <w:pPr>
        <w:pStyle w:val="ListParagraph"/>
        <w:spacing w:after="0"/>
        <w:ind w:left="1440"/>
      </w:pPr>
    </w:p>
    <w:p w14:paraId="22FA07D3" w14:textId="77777777" w:rsidR="00FB18A6" w:rsidRDefault="00FB18A6" w:rsidP="00FB18A6">
      <w:pPr>
        <w:spacing w:after="0"/>
        <w:rPr>
          <w:b/>
          <w:bCs/>
          <w:u w:val="single"/>
        </w:rPr>
      </w:pPr>
      <w:r w:rsidRPr="00830CED">
        <w:rPr>
          <w:b/>
          <w:bCs/>
          <w:u w:val="single"/>
        </w:rPr>
        <w:t>Edits Made:</w:t>
      </w:r>
      <w:r>
        <w:rPr>
          <w:b/>
          <w:bCs/>
          <w:u w:val="single"/>
        </w:rPr>
        <w:t xml:space="preserve"> </w:t>
      </w:r>
    </w:p>
    <w:p w14:paraId="70E6C021" w14:textId="2B372BC2" w:rsidR="00E33F15" w:rsidRPr="00334158" w:rsidRDefault="00FA6BBE" w:rsidP="00E33F15">
      <w:pPr>
        <w:pStyle w:val="ListParagraph"/>
        <w:numPr>
          <w:ilvl w:val="0"/>
          <w:numId w:val="11"/>
        </w:numPr>
        <w:spacing w:after="0"/>
      </w:pPr>
      <w:r>
        <w:t>In Spatial Downscaling – Non-Agriculture: “</w:t>
      </w:r>
      <w:r w:rsidR="00E33F15">
        <w:t>Large groups of cells with the same value are a byproduct of the areal-weighting method used in the proxy, where coarse census data are evenly distributed.”</w:t>
      </w:r>
    </w:p>
    <w:p w14:paraId="706B6875" w14:textId="77777777" w:rsidR="00FB18A6" w:rsidRPr="00FB18A6" w:rsidRDefault="00FB18A6" w:rsidP="00334158">
      <w:pPr>
        <w:pStyle w:val="PlainText"/>
        <w:ind w:left="1350" w:hanging="1080"/>
        <w:rPr>
          <w:rFonts w:eastAsia="Times New Roman"/>
          <w:b/>
          <w:bCs/>
          <w:sz w:val="20"/>
          <w:szCs w:val="20"/>
          <w:lang w:val="en-US"/>
        </w:rPr>
      </w:pPr>
    </w:p>
    <w:p w14:paraId="7FF47538" w14:textId="0823ADA1" w:rsidR="00334158" w:rsidRPr="00334158" w:rsidRDefault="00334158" w:rsidP="00334158">
      <w:pPr>
        <w:pStyle w:val="Heading1"/>
        <w:spacing w:before="0" w:after="0"/>
      </w:pPr>
      <w:bookmarkStart w:id="24" w:name="_Toc110504323"/>
      <w:r>
        <w:t xml:space="preserve">R2 </w:t>
      </w:r>
      <w:r w:rsidRPr="00830CED">
        <w:t xml:space="preserve">Comment </w:t>
      </w:r>
      <w:r>
        <w:t>10</w:t>
      </w:r>
      <w:bookmarkEnd w:id="24"/>
    </w:p>
    <w:p w14:paraId="5D7306A6" w14:textId="55C381CC"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10:</w:t>
      </w:r>
      <w:r w:rsidRPr="00FB18A6">
        <w:rPr>
          <w:b/>
          <w:bCs/>
          <w:sz w:val="20"/>
          <w:szCs w:val="20"/>
          <w:highlight w:val="yellow"/>
          <w:lang w:val="en-US"/>
        </w:rPr>
        <w:t xml:space="preserve"> </w:t>
      </w:r>
      <w:r w:rsidRPr="00FB18A6">
        <w:rPr>
          <w:rFonts w:eastAsia="Times New Roman"/>
          <w:b/>
          <w:bCs/>
          <w:sz w:val="20"/>
          <w:szCs w:val="20"/>
          <w:highlight w:val="yellow"/>
          <w:lang w:val="en-US"/>
        </w:rPr>
        <w:t>In the formula 15 and 16, two identical “</w:t>
      </w:r>
      <w:proofErr w:type="spellStart"/>
      <w:r w:rsidRPr="00FB18A6">
        <w:rPr>
          <w:rFonts w:eastAsia="Times New Roman"/>
          <w:b/>
          <w:bCs/>
          <w:sz w:val="20"/>
          <w:szCs w:val="20"/>
          <w:highlight w:val="yellow"/>
          <w:lang w:val="en-US"/>
        </w:rPr>
        <w:t>temp</w:t>
      </w:r>
      <w:r w:rsidRPr="00FB18A6">
        <w:rPr>
          <w:rFonts w:eastAsia="Times New Roman"/>
          <w:b/>
          <w:bCs/>
          <w:sz w:val="20"/>
          <w:szCs w:val="20"/>
          <w:highlight w:val="yellow"/>
          <w:vertAlign w:val="subscript"/>
          <w:lang w:val="en-US"/>
        </w:rPr>
        <w:t>max</w:t>
      </w:r>
      <w:proofErr w:type="spellEnd"/>
      <w:r w:rsidRPr="00FB18A6">
        <w:rPr>
          <w:rFonts w:eastAsia="Times New Roman"/>
          <w:b/>
          <w:bCs/>
          <w:sz w:val="20"/>
          <w:szCs w:val="20"/>
          <w:highlight w:val="yellow"/>
          <w:lang w:val="en-US"/>
        </w:rPr>
        <w:t>” appear in the denominator.</w:t>
      </w:r>
      <w:r w:rsidRPr="00FB18A6">
        <w:rPr>
          <w:rFonts w:eastAsia="Times New Roman"/>
          <w:b/>
          <w:bCs/>
          <w:sz w:val="20"/>
          <w:szCs w:val="20"/>
          <w:lang w:val="en-US"/>
        </w:rPr>
        <w:t xml:space="preserve"> </w:t>
      </w:r>
    </w:p>
    <w:p w14:paraId="57686604" w14:textId="25512412" w:rsidR="00FB18A6" w:rsidRPr="001D042C" w:rsidRDefault="00FB18A6" w:rsidP="00FB18A6">
      <w:pPr>
        <w:spacing w:after="0"/>
      </w:pPr>
      <w:r w:rsidRPr="00830CED">
        <w:rPr>
          <w:b/>
          <w:bCs/>
          <w:u w:val="single"/>
        </w:rPr>
        <w:t>Response:</w:t>
      </w:r>
      <w:r>
        <w:t xml:space="preserve"> </w:t>
      </w:r>
      <w:r w:rsidRPr="001D042C">
        <w:rPr>
          <w:bCs/>
        </w:rPr>
        <w:t xml:space="preserve"> </w:t>
      </w:r>
      <w:r w:rsidR="002272EE">
        <w:rPr>
          <w:bCs/>
        </w:rPr>
        <w:t>The correction</w:t>
      </w:r>
      <w:r w:rsidR="007616BE">
        <w:rPr>
          <w:bCs/>
        </w:rPr>
        <w:t>s</w:t>
      </w:r>
      <w:r w:rsidR="002272EE">
        <w:rPr>
          <w:bCs/>
        </w:rPr>
        <w:t xml:space="preserve"> to the formulas have been made.</w:t>
      </w:r>
    </w:p>
    <w:p w14:paraId="5B1E9C6A" w14:textId="77777777" w:rsidR="00FB18A6" w:rsidRDefault="00FB18A6" w:rsidP="00FB18A6">
      <w:pPr>
        <w:pStyle w:val="ListParagraph"/>
        <w:spacing w:after="0"/>
        <w:ind w:left="1440"/>
      </w:pPr>
    </w:p>
    <w:p w14:paraId="40637D1A" w14:textId="77777777" w:rsidR="00FB18A6" w:rsidRDefault="00FB18A6" w:rsidP="00FB18A6">
      <w:pPr>
        <w:spacing w:after="0"/>
        <w:rPr>
          <w:b/>
          <w:bCs/>
          <w:u w:val="single"/>
        </w:rPr>
      </w:pPr>
      <w:r w:rsidRPr="00830CED">
        <w:rPr>
          <w:b/>
          <w:bCs/>
          <w:u w:val="single"/>
        </w:rPr>
        <w:t>Edits Made:</w:t>
      </w:r>
      <w:r>
        <w:rPr>
          <w:b/>
          <w:bCs/>
          <w:u w:val="single"/>
        </w:rPr>
        <w:t xml:space="preserve"> </w:t>
      </w:r>
    </w:p>
    <w:p w14:paraId="43C32C2E" w14:textId="62785C69" w:rsidR="00FB18A6" w:rsidRPr="00334158" w:rsidRDefault="00CB035C" w:rsidP="00FB18A6">
      <w:pPr>
        <w:pStyle w:val="ListParagraph"/>
        <w:numPr>
          <w:ilvl w:val="0"/>
          <w:numId w:val="11"/>
        </w:numPr>
        <w:spacing w:after="0"/>
      </w:pPr>
      <w:r>
        <w:t>Replaced with</w:t>
      </w:r>
      <w:r w:rsidR="002272EE">
        <w:t xml:space="preserve"> be (</w:t>
      </w:r>
      <w:proofErr w:type="spellStart"/>
      <w:r w:rsidR="002272EE">
        <w:t>temp_month</w:t>
      </w:r>
      <w:proofErr w:type="spellEnd"/>
      <w:r w:rsidR="002272EE">
        <w:t xml:space="preserve"> - </w:t>
      </w:r>
      <w:proofErr w:type="spellStart"/>
      <w:r w:rsidR="002272EE">
        <w:t>temp_mean</w:t>
      </w:r>
      <w:proofErr w:type="spellEnd"/>
      <w:r w:rsidR="002272EE">
        <w:t>)</w:t>
      </w:r>
      <w:proofErr w:type="gramStart"/>
      <w:r w:rsidR="002272EE">
        <w:t>/(</w:t>
      </w:r>
      <w:proofErr w:type="spellStart"/>
      <w:proofErr w:type="gramEnd"/>
      <w:r w:rsidR="002272EE">
        <w:t>temp_max</w:t>
      </w:r>
      <w:proofErr w:type="spellEnd"/>
      <w:r w:rsidR="002272EE">
        <w:t xml:space="preserve"> - </w:t>
      </w:r>
      <w:proofErr w:type="spellStart"/>
      <w:r w:rsidR="002272EE">
        <w:t>temp_min</w:t>
      </w:r>
      <w:proofErr w:type="spellEnd"/>
      <w:r w:rsidR="002272EE">
        <w:t>)</w:t>
      </w:r>
    </w:p>
    <w:p w14:paraId="485747C0" w14:textId="77777777" w:rsidR="00FB18A6" w:rsidRPr="00FB18A6" w:rsidRDefault="00FB18A6" w:rsidP="00334158">
      <w:pPr>
        <w:pStyle w:val="PlainText"/>
        <w:ind w:left="1350" w:hanging="1080"/>
        <w:rPr>
          <w:rFonts w:eastAsia="Times New Roman"/>
          <w:b/>
          <w:bCs/>
          <w:sz w:val="20"/>
          <w:szCs w:val="20"/>
          <w:lang w:val="en-US"/>
        </w:rPr>
      </w:pPr>
    </w:p>
    <w:p w14:paraId="3C21D718" w14:textId="6B7BE11D" w:rsidR="00334158" w:rsidRPr="00334158" w:rsidRDefault="00334158" w:rsidP="00334158">
      <w:pPr>
        <w:pStyle w:val="Heading1"/>
        <w:spacing w:before="0" w:after="0"/>
      </w:pPr>
      <w:bookmarkStart w:id="25" w:name="_Toc110504324"/>
      <w:r>
        <w:t xml:space="preserve">R2 </w:t>
      </w:r>
      <w:r w:rsidRPr="00830CED">
        <w:t xml:space="preserve">Comment </w:t>
      </w:r>
      <w:r>
        <w:t>11</w:t>
      </w:r>
      <w:bookmarkEnd w:id="25"/>
    </w:p>
    <w:p w14:paraId="20D2EC31" w14:textId="3182C378"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11:</w:t>
      </w:r>
      <w:r w:rsidRPr="00FB18A6">
        <w:rPr>
          <w:b/>
          <w:bCs/>
          <w:sz w:val="20"/>
          <w:szCs w:val="20"/>
          <w:highlight w:val="yellow"/>
          <w:lang w:val="en-US"/>
        </w:rPr>
        <w:t xml:space="preserve"> </w:t>
      </w:r>
      <w:r w:rsidRPr="00FB18A6">
        <w:rPr>
          <w:rFonts w:eastAsia="Times New Roman"/>
          <w:b/>
          <w:bCs/>
          <w:sz w:val="20"/>
          <w:szCs w:val="20"/>
          <w:highlight w:val="yellow"/>
          <w:lang w:val="en-US"/>
        </w:rPr>
        <w:t>There is no label in the first figure of “Temporal” of Figure 4b.</w:t>
      </w:r>
      <w:r w:rsidRPr="00FB18A6">
        <w:rPr>
          <w:rFonts w:eastAsia="Times New Roman"/>
          <w:b/>
          <w:bCs/>
          <w:sz w:val="20"/>
          <w:szCs w:val="20"/>
          <w:lang w:val="en-US"/>
        </w:rPr>
        <w:t xml:space="preserve"> </w:t>
      </w:r>
    </w:p>
    <w:p w14:paraId="6C215791" w14:textId="62D4DE84" w:rsidR="00FB18A6" w:rsidRPr="001D042C" w:rsidRDefault="00FB18A6" w:rsidP="00FB18A6">
      <w:pPr>
        <w:spacing w:after="0"/>
      </w:pPr>
      <w:r w:rsidRPr="00830CED">
        <w:rPr>
          <w:b/>
          <w:bCs/>
          <w:u w:val="single"/>
        </w:rPr>
        <w:t>Response:</w:t>
      </w:r>
      <w:r>
        <w:t xml:space="preserve"> </w:t>
      </w:r>
      <w:r w:rsidRPr="001D042C">
        <w:rPr>
          <w:bCs/>
        </w:rPr>
        <w:t xml:space="preserve"> </w:t>
      </w:r>
      <w:r w:rsidR="00154C25">
        <w:rPr>
          <w:bCs/>
        </w:rPr>
        <w:t>The words have been added.</w:t>
      </w:r>
    </w:p>
    <w:p w14:paraId="5629507C" w14:textId="77777777" w:rsidR="00FB18A6" w:rsidRDefault="00FB18A6" w:rsidP="00FB18A6">
      <w:pPr>
        <w:pStyle w:val="ListParagraph"/>
        <w:spacing w:after="0"/>
        <w:ind w:left="1440"/>
      </w:pPr>
    </w:p>
    <w:p w14:paraId="0A017F57" w14:textId="77777777" w:rsidR="00FB18A6" w:rsidRDefault="00FB18A6" w:rsidP="00FB18A6">
      <w:pPr>
        <w:spacing w:after="0"/>
        <w:rPr>
          <w:b/>
          <w:bCs/>
          <w:u w:val="single"/>
        </w:rPr>
      </w:pPr>
      <w:r w:rsidRPr="00830CED">
        <w:rPr>
          <w:b/>
          <w:bCs/>
          <w:u w:val="single"/>
        </w:rPr>
        <w:t>Edits Made:</w:t>
      </w:r>
      <w:r>
        <w:rPr>
          <w:b/>
          <w:bCs/>
          <w:u w:val="single"/>
        </w:rPr>
        <w:t xml:space="preserve"> </w:t>
      </w:r>
    </w:p>
    <w:p w14:paraId="767EDB5C" w14:textId="6FBAB882" w:rsidR="00FB18A6" w:rsidRPr="00334158" w:rsidRDefault="00154C25" w:rsidP="00FB18A6">
      <w:pPr>
        <w:pStyle w:val="ListParagraph"/>
        <w:numPr>
          <w:ilvl w:val="0"/>
          <w:numId w:val="11"/>
        </w:numPr>
        <w:spacing w:after="0"/>
      </w:pPr>
      <w:r>
        <w:t xml:space="preserve">TODO: </w:t>
      </w:r>
      <w:r w:rsidRPr="00FC0DF3">
        <w:rPr>
          <w:strike/>
        </w:rPr>
        <w:t>photoshop</w:t>
      </w:r>
      <w:r w:rsidRPr="00FC0DF3">
        <w:t xml:space="preserve"> </w:t>
      </w:r>
      <w:proofErr w:type="spellStart"/>
      <w:r w:rsidR="00FC0DF3">
        <w:t>inkscape</w:t>
      </w:r>
      <w:proofErr w:type="spellEnd"/>
      <w:r w:rsidR="00FC0DF3">
        <w:t xml:space="preserve"> </w:t>
      </w:r>
      <w:r>
        <w:t>the words “By Sector” onto the figur</w:t>
      </w:r>
      <w:r w:rsidR="00FC0DF3">
        <w:t>e.</w:t>
      </w:r>
    </w:p>
    <w:p w14:paraId="00919582" w14:textId="77777777" w:rsidR="00FB18A6" w:rsidRPr="00FB18A6" w:rsidRDefault="00FB18A6" w:rsidP="00334158">
      <w:pPr>
        <w:pStyle w:val="PlainText"/>
        <w:ind w:left="1350" w:hanging="1080"/>
        <w:rPr>
          <w:rFonts w:eastAsia="Times New Roman"/>
          <w:b/>
          <w:bCs/>
          <w:sz w:val="20"/>
          <w:szCs w:val="20"/>
          <w:lang w:val="en-US"/>
        </w:rPr>
      </w:pPr>
    </w:p>
    <w:p w14:paraId="0A77F9DE" w14:textId="37B97584" w:rsidR="00334158" w:rsidRDefault="00334158" w:rsidP="00334158">
      <w:pPr>
        <w:pStyle w:val="Heading1"/>
        <w:spacing w:before="0" w:after="0"/>
      </w:pPr>
      <w:bookmarkStart w:id="26" w:name="_Toc110504325"/>
      <w:r>
        <w:t xml:space="preserve">R2 </w:t>
      </w:r>
      <w:r w:rsidRPr="00830CED">
        <w:t xml:space="preserve">Comment </w:t>
      </w:r>
      <w:r>
        <w:t>12</w:t>
      </w:r>
      <w:bookmarkEnd w:id="26"/>
    </w:p>
    <w:p w14:paraId="56BBDE21" w14:textId="7BB23F72"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12:</w:t>
      </w:r>
      <w:r w:rsidRPr="00FB18A6">
        <w:rPr>
          <w:rFonts w:eastAsia="Times New Roman"/>
          <w:b/>
          <w:bCs/>
          <w:sz w:val="20"/>
          <w:szCs w:val="20"/>
          <w:highlight w:val="yellow"/>
          <w:lang w:val="en-US"/>
        </w:rPr>
        <w:t xml:space="preserve"> L238 What is the meaning of “</w:t>
      </w:r>
      <w:bookmarkStart w:id="27" w:name="_Hlk111128308"/>
      <w:r w:rsidRPr="00FB18A6">
        <w:rPr>
          <w:rFonts w:eastAsia="Times New Roman"/>
          <w:b/>
          <w:bCs/>
          <w:sz w:val="20"/>
          <w:szCs w:val="20"/>
          <w:highlight w:val="yellow"/>
          <w:lang w:val="en-US"/>
        </w:rPr>
        <w:t>p</w:t>
      </w:r>
      <w:r w:rsidRPr="00FB18A6">
        <w:rPr>
          <w:rFonts w:eastAsia="Times New Roman"/>
          <w:b/>
          <w:bCs/>
          <w:sz w:val="20"/>
          <w:szCs w:val="20"/>
          <w:highlight w:val="yellow"/>
        </w:rPr>
        <w:t>ρ</w:t>
      </w:r>
      <w:r w:rsidRPr="00FB18A6">
        <w:rPr>
          <w:rFonts w:eastAsia="Times New Roman"/>
          <w:b/>
          <w:bCs/>
          <w:sz w:val="20"/>
          <w:szCs w:val="20"/>
          <w:highlight w:val="yellow"/>
          <w:lang w:val="en-US"/>
        </w:rPr>
        <w:t xml:space="preserve"> values</w:t>
      </w:r>
      <w:bookmarkEnd w:id="27"/>
      <w:r w:rsidRPr="00FB18A6">
        <w:rPr>
          <w:rFonts w:eastAsia="Times New Roman"/>
          <w:b/>
          <w:bCs/>
          <w:sz w:val="20"/>
          <w:szCs w:val="20"/>
          <w:highlight w:val="yellow"/>
          <w:lang w:val="en-US"/>
        </w:rPr>
        <w:t>”?</w:t>
      </w:r>
    </w:p>
    <w:p w14:paraId="2342272F" w14:textId="357E3497" w:rsidR="00FB18A6" w:rsidRPr="001D042C" w:rsidRDefault="00FB18A6" w:rsidP="00FB18A6">
      <w:pPr>
        <w:spacing w:after="0"/>
      </w:pPr>
      <w:r w:rsidRPr="00830CED">
        <w:rPr>
          <w:b/>
          <w:bCs/>
          <w:u w:val="single"/>
        </w:rPr>
        <w:t>Response:</w:t>
      </w:r>
      <w:r>
        <w:t xml:space="preserve"> </w:t>
      </w:r>
      <w:r w:rsidRPr="001D042C">
        <w:rPr>
          <w:bCs/>
        </w:rPr>
        <w:t xml:space="preserve"> </w:t>
      </w:r>
      <w:r w:rsidR="002C20B8">
        <w:rPr>
          <w:bCs/>
        </w:rPr>
        <w:t>This formatted wrong, and has been corrected to “</w:t>
      </w:r>
      <w:r w:rsidR="002C20B8" w:rsidRPr="002C20B8">
        <w:rPr>
          <w:bCs/>
        </w:rPr>
        <w:t>ρ values</w:t>
      </w:r>
      <w:r w:rsidR="002C20B8">
        <w:rPr>
          <w:bCs/>
        </w:rPr>
        <w:t xml:space="preserve">,” which are proportions </w:t>
      </w:r>
      <w:r w:rsidR="00081661">
        <w:rPr>
          <w:bCs/>
        </w:rPr>
        <w:t>for electricity referred to in the formulas earlier.</w:t>
      </w:r>
    </w:p>
    <w:p w14:paraId="3BE5FC5C" w14:textId="77777777" w:rsidR="00FB18A6" w:rsidRDefault="00FB18A6" w:rsidP="00FB18A6">
      <w:pPr>
        <w:pStyle w:val="ListParagraph"/>
        <w:spacing w:after="0"/>
        <w:ind w:left="1440"/>
      </w:pPr>
    </w:p>
    <w:p w14:paraId="010F25D3" w14:textId="77777777" w:rsidR="00FB18A6" w:rsidRDefault="00FB18A6" w:rsidP="00FB18A6">
      <w:pPr>
        <w:spacing w:after="0"/>
        <w:rPr>
          <w:b/>
          <w:bCs/>
          <w:u w:val="single"/>
        </w:rPr>
      </w:pPr>
      <w:r w:rsidRPr="00830CED">
        <w:rPr>
          <w:b/>
          <w:bCs/>
          <w:u w:val="single"/>
        </w:rPr>
        <w:t>Edits Made:</w:t>
      </w:r>
      <w:r>
        <w:rPr>
          <w:b/>
          <w:bCs/>
          <w:u w:val="single"/>
        </w:rPr>
        <w:t xml:space="preserve"> </w:t>
      </w:r>
    </w:p>
    <w:p w14:paraId="0038EF54" w14:textId="057C7A67" w:rsidR="00FB18A6" w:rsidRPr="00081661" w:rsidRDefault="00953F27" w:rsidP="002E15F9">
      <w:pPr>
        <w:pStyle w:val="ListParagraph"/>
        <w:numPr>
          <w:ilvl w:val="0"/>
          <w:numId w:val="11"/>
        </w:numPr>
        <w:spacing w:after="0"/>
        <w:ind w:left="1350" w:hanging="1080"/>
        <w:rPr>
          <w:b/>
          <w:bCs/>
          <w:sz w:val="20"/>
          <w:szCs w:val="20"/>
        </w:rPr>
      </w:pPr>
      <w:r>
        <w:t>R</w:t>
      </w:r>
      <w:r w:rsidR="002C20B8">
        <w:t>emove</w:t>
      </w:r>
      <w:r>
        <w:t>d</w:t>
      </w:r>
      <w:r w:rsidR="002C20B8">
        <w:t xml:space="preserve"> the </w:t>
      </w:r>
      <w:r>
        <w:t xml:space="preserve">extra </w:t>
      </w:r>
      <w:r w:rsidR="002C20B8">
        <w:t>p</w:t>
      </w:r>
    </w:p>
    <w:p w14:paraId="3BB713DD" w14:textId="77777777" w:rsidR="00334158" w:rsidRPr="00334158" w:rsidRDefault="00334158" w:rsidP="00334158"/>
    <w:sectPr w:rsidR="00334158" w:rsidRPr="003341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hompson, Isaac F" w:date="2022-08-19T11:36:00Z" w:initials="TIF">
    <w:p w14:paraId="3A42C610" w14:textId="77777777" w:rsidR="00295812" w:rsidRDefault="00295812" w:rsidP="00295812">
      <w:pPr>
        <w:rPr>
          <w:rFonts w:ascii="Times New Roman" w:hAnsi="Times New Roman"/>
          <w:sz w:val="24"/>
          <w:szCs w:val="24"/>
        </w:rPr>
      </w:pPr>
      <w:r>
        <w:rPr>
          <w:rStyle w:val="CommentReference"/>
        </w:rPr>
        <w:annotationRef/>
      </w:r>
      <w:r>
        <w:rPr>
          <w:rStyle w:val="author"/>
        </w:rPr>
        <w:t>Graham, N. T.</w:t>
      </w:r>
      <w:r>
        <w:t xml:space="preserve">, </w:t>
      </w:r>
      <w:r>
        <w:rPr>
          <w:rStyle w:val="author"/>
        </w:rPr>
        <w:t>Davies, E. G. R.</w:t>
      </w:r>
      <w:r>
        <w:t xml:space="preserve">, </w:t>
      </w:r>
      <w:r>
        <w:rPr>
          <w:rStyle w:val="author"/>
        </w:rPr>
        <w:t>Hejazi, M. I.</w:t>
      </w:r>
      <w:r>
        <w:t xml:space="preserve">, </w:t>
      </w:r>
      <w:r>
        <w:rPr>
          <w:rStyle w:val="author"/>
        </w:rPr>
        <w:t>Calvin, K.</w:t>
      </w:r>
      <w:r>
        <w:t xml:space="preserve">, </w:t>
      </w:r>
      <w:r>
        <w:rPr>
          <w:rStyle w:val="author"/>
        </w:rPr>
        <w:t>Kim, S. H.</w:t>
      </w:r>
      <w:r>
        <w:t xml:space="preserve">, </w:t>
      </w:r>
      <w:proofErr w:type="spellStart"/>
      <w:r>
        <w:rPr>
          <w:rStyle w:val="author"/>
        </w:rPr>
        <w:t>Helinski</w:t>
      </w:r>
      <w:proofErr w:type="spellEnd"/>
      <w:r>
        <w:rPr>
          <w:rStyle w:val="author"/>
        </w:rPr>
        <w:t>, L.</w:t>
      </w:r>
      <w:r>
        <w:t>, et al. (</w:t>
      </w:r>
      <w:r>
        <w:rPr>
          <w:rStyle w:val="pubyear"/>
        </w:rPr>
        <w:t>2018</w:t>
      </w:r>
      <w:r>
        <w:t xml:space="preserve">). </w:t>
      </w:r>
      <w:r>
        <w:rPr>
          <w:rStyle w:val="articletitle"/>
        </w:rPr>
        <w:t>Water sector assumptions for the Shared Socioeconomic Pathways in an integrated modeling framework</w:t>
      </w:r>
      <w:r>
        <w:t xml:space="preserve">. </w:t>
      </w:r>
      <w:r>
        <w:rPr>
          <w:i/>
          <w:iCs/>
        </w:rPr>
        <w:t>Water Resources Research</w:t>
      </w:r>
      <w:r>
        <w:t xml:space="preserve">, </w:t>
      </w:r>
      <w:r>
        <w:rPr>
          <w:rStyle w:val="vol"/>
        </w:rPr>
        <w:t>54</w:t>
      </w:r>
      <w:r>
        <w:t xml:space="preserve">, </w:t>
      </w:r>
      <w:r>
        <w:rPr>
          <w:rStyle w:val="pagefirst"/>
        </w:rPr>
        <w:t>6423</w:t>
      </w:r>
      <w:r>
        <w:t xml:space="preserve">– </w:t>
      </w:r>
      <w:r>
        <w:rPr>
          <w:rStyle w:val="pagelast"/>
        </w:rPr>
        <w:t>6440</w:t>
      </w:r>
      <w:r>
        <w:t xml:space="preserve">. </w:t>
      </w:r>
      <w:hyperlink r:id="rId1" w:history="1">
        <w:r>
          <w:rPr>
            <w:rStyle w:val="Hyperlink"/>
          </w:rPr>
          <w:t>https://doi.org/10.1029/2018WR023452</w:t>
        </w:r>
      </w:hyperlink>
      <w:r>
        <w:t xml:space="preserve"> </w:t>
      </w:r>
    </w:p>
    <w:p w14:paraId="2EB525DC" w14:textId="77777777" w:rsidR="00295812" w:rsidRDefault="00295812" w:rsidP="00295812">
      <w:pPr>
        <w:pStyle w:val="CommentText"/>
      </w:pPr>
    </w:p>
  </w:comment>
  <w:comment w:id="15" w:author="Thompson, Isaac F" w:date="2022-08-19T11:36:00Z" w:initials="TIF">
    <w:p w14:paraId="4A8C6678" w14:textId="77777777" w:rsidR="0054029F" w:rsidRDefault="0054029F" w:rsidP="0054029F">
      <w:pPr>
        <w:rPr>
          <w:rFonts w:ascii="Times New Roman" w:hAnsi="Times New Roman"/>
          <w:sz w:val="24"/>
          <w:szCs w:val="24"/>
        </w:rPr>
      </w:pPr>
      <w:r>
        <w:rPr>
          <w:rStyle w:val="CommentReference"/>
        </w:rPr>
        <w:annotationRef/>
      </w:r>
      <w:r>
        <w:rPr>
          <w:rStyle w:val="author"/>
        </w:rPr>
        <w:t>Graham, N. T.</w:t>
      </w:r>
      <w:r>
        <w:t xml:space="preserve">, </w:t>
      </w:r>
      <w:r>
        <w:rPr>
          <w:rStyle w:val="author"/>
        </w:rPr>
        <w:t>Davies, E. G. R.</w:t>
      </w:r>
      <w:r>
        <w:t xml:space="preserve">, </w:t>
      </w:r>
      <w:r>
        <w:rPr>
          <w:rStyle w:val="author"/>
        </w:rPr>
        <w:t>Hejazi, M. I.</w:t>
      </w:r>
      <w:r>
        <w:t xml:space="preserve">, </w:t>
      </w:r>
      <w:r>
        <w:rPr>
          <w:rStyle w:val="author"/>
        </w:rPr>
        <w:t>Calvin, K.</w:t>
      </w:r>
      <w:r>
        <w:t xml:space="preserve">, </w:t>
      </w:r>
      <w:r>
        <w:rPr>
          <w:rStyle w:val="author"/>
        </w:rPr>
        <w:t>Kim, S. H.</w:t>
      </w:r>
      <w:r>
        <w:t xml:space="preserve">, </w:t>
      </w:r>
      <w:proofErr w:type="spellStart"/>
      <w:r>
        <w:rPr>
          <w:rStyle w:val="author"/>
        </w:rPr>
        <w:t>Helinski</w:t>
      </w:r>
      <w:proofErr w:type="spellEnd"/>
      <w:r>
        <w:rPr>
          <w:rStyle w:val="author"/>
        </w:rPr>
        <w:t>, L.</w:t>
      </w:r>
      <w:r>
        <w:t>, et al. (</w:t>
      </w:r>
      <w:r>
        <w:rPr>
          <w:rStyle w:val="pubyear"/>
        </w:rPr>
        <w:t>2018</w:t>
      </w:r>
      <w:r>
        <w:t xml:space="preserve">). </w:t>
      </w:r>
      <w:r>
        <w:rPr>
          <w:rStyle w:val="articletitle"/>
        </w:rPr>
        <w:t>Water sector assumptions for the Shared Socioeconomic Pathways in an integrated modeling framework</w:t>
      </w:r>
      <w:r>
        <w:t xml:space="preserve">. </w:t>
      </w:r>
      <w:r>
        <w:rPr>
          <w:i/>
          <w:iCs/>
        </w:rPr>
        <w:t>Water Resources Research</w:t>
      </w:r>
      <w:r>
        <w:t xml:space="preserve">, </w:t>
      </w:r>
      <w:r>
        <w:rPr>
          <w:rStyle w:val="vol"/>
        </w:rPr>
        <w:t>54</w:t>
      </w:r>
      <w:r>
        <w:t xml:space="preserve">, </w:t>
      </w:r>
      <w:r>
        <w:rPr>
          <w:rStyle w:val="pagefirst"/>
        </w:rPr>
        <w:t>6423</w:t>
      </w:r>
      <w:r>
        <w:t xml:space="preserve">– </w:t>
      </w:r>
      <w:r>
        <w:rPr>
          <w:rStyle w:val="pagelast"/>
        </w:rPr>
        <w:t>6440</w:t>
      </w:r>
      <w:r>
        <w:t xml:space="preserve">. </w:t>
      </w:r>
      <w:hyperlink r:id="rId2" w:history="1">
        <w:r>
          <w:rPr>
            <w:rStyle w:val="Hyperlink"/>
          </w:rPr>
          <w:t>https://doi.org/10.1029/2018WR023452</w:t>
        </w:r>
      </w:hyperlink>
      <w:r>
        <w:t xml:space="preserve"> </w:t>
      </w:r>
    </w:p>
    <w:p w14:paraId="0743E05D" w14:textId="77777777" w:rsidR="0054029F" w:rsidRDefault="0054029F" w:rsidP="0054029F">
      <w:pPr>
        <w:pStyle w:val="CommentText"/>
      </w:pPr>
    </w:p>
  </w:comment>
  <w:comment w:id="16" w:author="Thompson, Isaac F" w:date="2022-08-19T11:36:00Z" w:initials="TIF">
    <w:p w14:paraId="3D71F78E" w14:textId="77777777" w:rsidR="0054029F" w:rsidRDefault="0054029F" w:rsidP="0054029F">
      <w:pPr>
        <w:rPr>
          <w:rFonts w:ascii="Times New Roman" w:hAnsi="Times New Roman"/>
          <w:sz w:val="24"/>
          <w:szCs w:val="24"/>
        </w:rPr>
      </w:pPr>
      <w:r>
        <w:rPr>
          <w:rStyle w:val="CommentReference"/>
        </w:rPr>
        <w:annotationRef/>
      </w:r>
      <w:r>
        <w:rPr>
          <w:rStyle w:val="author"/>
        </w:rPr>
        <w:t>Graham, N. T.</w:t>
      </w:r>
      <w:r>
        <w:t xml:space="preserve">, </w:t>
      </w:r>
      <w:r>
        <w:rPr>
          <w:rStyle w:val="author"/>
        </w:rPr>
        <w:t>Davies, E. G. R.</w:t>
      </w:r>
      <w:r>
        <w:t xml:space="preserve">, </w:t>
      </w:r>
      <w:r>
        <w:rPr>
          <w:rStyle w:val="author"/>
        </w:rPr>
        <w:t>Hejazi, M. I.</w:t>
      </w:r>
      <w:r>
        <w:t xml:space="preserve">, </w:t>
      </w:r>
      <w:r>
        <w:rPr>
          <w:rStyle w:val="author"/>
        </w:rPr>
        <w:t>Calvin, K.</w:t>
      </w:r>
      <w:r>
        <w:t xml:space="preserve">, </w:t>
      </w:r>
      <w:r>
        <w:rPr>
          <w:rStyle w:val="author"/>
        </w:rPr>
        <w:t>Kim, S. H.</w:t>
      </w:r>
      <w:r>
        <w:t xml:space="preserve">, </w:t>
      </w:r>
      <w:proofErr w:type="spellStart"/>
      <w:r>
        <w:rPr>
          <w:rStyle w:val="author"/>
        </w:rPr>
        <w:t>Helinski</w:t>
      </w:r>
      <w:proofErr w:type="spellEnd"/>
      <w:r>
        <w:rPr>
          <w:rStyle w:val="author"/>
        </w:rPr>
        <w:t>, L.</w:t>
      </w:r>
      <w:r>
        <w:t>, et al. (</w:t>
      </w:r>
      <w:r>
        <w:rPr>
          <w:rStyle w:val="pubyear"/>
        </w:rPr>
        <w:t>2018</w:t>
      </w:r>
      <w:r>
        <w:t xml:space="preserve">). </w:t>
      </w:r>
      <w:r>
        <w:rPr>
          <w:rStyle w:val="articletitle"/>
        </w:rPr>
        <w:t>Water sector assumptions for the Shared Socioeconomic Pathways in an integrated modeling framework</w:t>
      </w:r>
      <w:r>
        <w:t xml:space="preserve">. </w:t>
      </w:r>
      <w:r>
        <w:rPr>
          <w:i/>
          <w:iCs/>
        </w:rPr>
        <w:t>Water Resources Research</w:t>
      </w:r>
      <w:r>
        <w:t xml:space="preserve">, </w:t>
      </w:r>
      <w:r>
        <w:rPr>
          <w:rStyle w:val="vol"/>
        </w:rPr>
        <w:t>54</w:t>
      </w:r>
      <w:r>
        <w:t xml:space="preserve">, </w:t>
      </w:r>
      <w:r>
        <w:rPr>
          <w:rStyle w:val="pagefirst"/>
        </w:rPr>
        <w:t>6423</w:t>
      </w:r>
      <w:r>
        <w:t xml:space="preserve">– </w:t>
      </w:r>
      <w:r>
        <w:rPr>
          <w:rStyle w:val="pagelast"/>
        </w:rPr>
        <w:t>6440</w:t>
      </w:r>
      <w:r>
        <w:t xml:space="preserve">. </w:t>
      </w:r>
      <w:hyperlink r:id="rId3" w:history="1">
        <w:r>
          <w:rPr>
            <w:rStyle w:val="Hyperlink"/>
          </w:rPr>
          <w:t>https://doi.org/10.1029/2018WR023452</w:t>
        </w:r>
      </w:hyperlink>
      <w:r>
        <w:t xml:space="preserve"> </w:t>
      </w:r>
    </w:p>
    <w:p w14:paraId="5832C8DE" w14:textId="77777777" w:rsidR="0054029F" w:rsidRDefault="0054029F" w:rsidP="005402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B525DC" w15:done="0"/>
  <w15:commentEx w15:paraId="0743E05D" w15:done="0"/>
  <w15:commentEx w15:paraId="5832C8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F421" w16cex:dateUtc="2022-08-19T15:36:00Z"/>
  <w16cex:commentExtensible w16cex:durableId="26CAF867" w16cex:dateUtc="2022-08-19T15:36:00Z"/>
  <w16cex:commentExtensible w16cex:durableId="26CAF8ED" w16cex:dateUtc="2022-08-19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B525DC" w16cid:durableId="26A9F421"/>
  <w16cid:commentId w16cid:paraId="0743E05D" w16cid:durableId="26CAF867"/>
  <w16cid:commentId w16cid:paraId="5832C8DE" w16cid:durableId="26CAF8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0A"/>
    <w:multiLevelType w:val="hybridMultilevel"/>
    <w:tmpl w:val="7C9A86F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A73144"/>
    <w:multiLevelType w:val="hybridMultilevel"/>
    <w:tmpl w:val="B2AE56A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28020D4"/>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33CE"/>
    <w:multiLevelType w:val="hybridMultilevel"/>
    <w:tmpl w:val="2444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223D9"/>
    <w:multiLevelType w:val="hybridMultilevel"/>
    <w:tmpl w:val="0C8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0BE0"/>
    <w:multiLevelType w:val="hybridMultilevel"/>
    <w:tmpl w:val="36CEF45A"/>
    <w:lvl w:ilvl="0" w:tplc="70EA5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27456D"/>
    <w:multiLevelType w:val="hybridMultilevel"/>
    <w:tmpl w:val="0D6ADEE4"/>
    <w:lvl w:ilvl="0" w:tplc="DB3ADA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40D7B"/>
    <w:multiLevelType w:val="hybridMultilevel"/>
    <w:tmpl w:val="259EA2C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1752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052638"/>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271E3A"/>
    <w:multiLevelType w:val="hybridMultilevel"/>
    <w:tmpl w:val="0ADA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0128F"/>
    <w:multiLevelType w:val="hybridMultilevel"/>
    <w:tmpl w:val="4336CEE6"/>
    <w:lvl w:ilvl="0" w:tplc="8272B0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30826"/>
    <w:multiLevelType w:val="hybridMultilevel"/>
    <w:tmpl w:val="ED6C04EE"/>
    <w:lvl w:ilvl="0" w:tplc="E71C9E06">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F03BD"/>
    <w:multiLevelType w:val="hybridMultilevel"/>
    <w:tmpl w:val="3E4EA876"/>
    <w:lvl w:ilvl="0" w:tplc="6F629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F57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542A85"/>
    <w:multiLevelType w:val="hybridMultilevel"/>
    <w:tmpl w:val="D6AE7BB0"/>
    <w:lvl w:ilvl="0" w:tplc="1E8C53A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46C3C"/>
    <w:multiLevelType w:val="hybridMultilevel"/>
    <w:tmpl w:val="123E5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86D42D8"/>
    <w:multiLevelType w:val="hybridMultilevel"/>
    <w:tmpl w:val="FEE8BC32"/>
    <w:lvl w:ilvl="0" w:tplc="E58602AC">
      <w:start w:val="1"/>
      <w:numFmt w:val="decimal"/>
      <w:lvlText w:val="Comment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96B84"/>
    <w:multiLevelType w:val="hybridMultilevel"/>
    <w:tmpl w:val="1EAE5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AE3E66"/>
    <w:multiLevelType w:val="hybridMultilevel"/>
    <w:tmpl w:val="9A64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6"/>
  </w:num>
  <w:num w:numId="4">
    <w:abstractNumId w:val="9"/>
  </w:num>
  <w:num w:numId="5">
    <w:abstractNumId w:val="18"/>
  </w:num>
  <w:num w:numId="6">
    <w:abstractNumId w:val="2"/>
  </w:num>
  <w:num w:numId="7">
    <w:abstractNumId w:val="3"/>
  </w:num>
  <w:num w:numId="8">
    <w:abstractNumId w:val="10"/>
  </w:num>
  <w:num w:numId="9">
    <w:abstractNumId w:val="7"/>
  </w:num>
  <w:num w:numId="10">
    <w:abstractNumId w:val="16"/>
  </w:num>
  <w:num w:numId="11">
    <w:abstractNumId w:val="13"/>
  </w:num>
  <w:num w:numId="12">
    <w:abstractNumId w:val="11"/>
  </w:num>
  <w:num w:numId="13">
    <w:abstractNumId w:val="12"/>
  </w:num>
  <w:num w:numId="14">
    <w:abstractNumId w:val="20"/>
  </w:num>
  <w:num w:numId="15">
    <w:abstractNumId w:val="19"/>
  </w:num>
  <w:num w:numId="16">
    <w:abstractNumId w:val="17"/>
  </w:num>
  <w:num w:numId="17">
    <w:abstractNumId w:val="0"/>
  </w:num>
  <w:num w:numId="18">
    <w:abstractNumId w:val="8"/>
  </w:num>
  <w:num w:numId="19">
    <w:abstractNumId w:val="1"/>
  </w:num>
  <w:num w:numId="20">
    <w:abstractNumId w:val="4"/>
  </w:num>
  <w:num w:numId="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n, Zarrar">
    <w15:presenceInfo w15:providerId="AD" w15:userId="S::zarrar.khan@pnnl.gov::095bd260-8ef1-42ff-97e1-3419182a8708"/>
  </w15:person>
  <w15:person w15:author="Thompson, Isaac F">
    <w15:presenceInfo w15:providerId="AD" w15:userId="S::isaac.thompson@pnnl.gov::0bc6eeca-827f-4858-8816-d8c9df34e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E"/>
    <w:rsid w:val="000044D4"/>
    <w:rsid w:val="000075B2"/>
    <w:rsid w:val="00012BD6"/>
    <w:rsid w:val="00013267"/>
    <w:rsid w:val="0002068D"/>
    <w:rsid w:val="00024F96"/>
    <w:rsid w:val="00032385"/>
    <w:rsid w:val="00033462"/>
    <w:rsid w:val="000365DA"/>
    <w:rsid w:val="00047D24"/>
    <w:rsid w:val="000500E2"/>
    <w:rsid w:val="00051455"/>
    <w:rsid w:val="000556B0"/>
    <w:rsid w:val="00065FD8"/>
    <w:rsid w:val="00066618"/>
    <w:rsid w:val="0007582F"/>
    <w:rsid w:val="00081661"/>
    <w:rsid w:val="0008789D"/>
    <w:rsid w:val="00095D64"/>
    <w:rsid w:val="000A3C6E"/>
    <w:rsid w:val="000A7ED4"/>
    <w:rsid w:val="000B1A72"/>
    <w:rsid w:val="000D7518"/>
    <w:rsid w:val="000E067E"/>
    <w:rsid w:val="000E4AA4"/>
    <w:rsid w:val="000E5608"/>
    <w:rsid w:val="000E6395"/>
    <w:rsid w:val="000F1719"/>
    <w:rsid w:val="000F1CEB"/>
    <w:rsid w:val="000F266D"/>
    <w:rsid w:val="000F57AF"/>
    <w:rsid w:val="000F60C4"/>
    <w:rsid w:val="000F693E"/>
    <w:rsid w:val="0010030D"/>
    <w:rsid w:val="0010111D"/>
    <w:rsid w:val="00104161"/>
    <w:rsid w:val="00106C77"/>
    <w:rsid w:val="00110B27"/>
    <w:rsid w:val="00111FC3"/>
    <w:rsid w:val="00115854"/>
    <w:rsid w:val="001168D7"/>
    <w:rsid w:val="0012539A"/>
    <w:rsid w:val="00130508"/>
    <w:rsid w:val="001315C1"/>
    <w:rsid w:val="00131DAB"/>
    <w:rsid w:val="00132DC8"/>
    <w:rsid w:val="00143585"/>
    <w:rsid w:val="001478EE"/>
    <w:rsid w:val="001523D9"/>
    <w:rsid w:val="00154990"/>
    <w:rsid w:val="00154C25"/>
    <w:rsid w:val="00161A01"/>
    <w:rsid w:val="00161C9C"/>
    <w:rsid w:val="001637FE"/>
    <w:rsid w:val="001704F3"/>
    <w:rsid w:val="001748C6"/>
    <w:rsid w:val="001838D5"/>
    <w:rsid w:val="001879A3"/>
    <w:rsid w:val="00193309"/>
    <w:rsid w:val="001949CD"/>
    <w:rsid w:val="001964A0"/>
    <w:rsid w:val="00197013"/>
    <w:rsid w:val="001A0D1F"/>
    <w:rsid w:val="001A2ED0"/>
    <w:rsid w:val="001A46DF"/>
    <w:rsid w:val="001A704A"/>
    <w:rsid w:val="001C4DC2"/>
    <w:rsid w:val="001C5C21"/>
    <w:rsid w:val="001D042C"/>
    <w:rsid w:val="001D4043"/>
    <w:rsid w:val="001E10EE"/>
    <w:rsid w:val="001E1EA5"/>
    <w:rsid w:val="001F71B4"/>
    <w:rsid w:val="002031DB"/>
    <w:rsid w:val="002215A4"/>
    <w:rsid w:val="00221F28"/>
    <w:rsid w:val="00222EAC"/>
    <w:rsid w:val="00225775"/>
    <w:rsid w:val="002272EE"/>
    <w:rsid w:val="0022765C"/>
    <w:rsid w:val="00245503"/>
    <w:rsid w:val="00245E0D"/>
    <w:rsid w:val="00256F3E"/>
    <w:rsid w:val="00263498"/>
    <w:rsid w:val="00266B08"/>
    <w:rsid w:val="002702A8"/>
    <w:rsid w:val="00281BAE"/>
    <w:rsid w:val="00282686"/>
    <w:rsid w:val="00294A66"/>
    <w:rsid w:val="00294AD3"/>
    <w:rsid w:val="00295350"/>
    <w:rsid w:val="00295812"/>
    <w:rsid w:val="00296CFD"/>
    <w:rsid w:val="002A1159"/>
    <w:rsid w:val="002A1CE9"/>
    <w:rsid w:val="002A419D"/>
    <w:rsid w:val="002B4AF9"/>
    <w:rsid w:val="002C20B8"/>
    <w:rsid w:val="002C4DEF"/>
    <w:rsid w:val="002D112E"/>
    <w:rsid w:val="002D1AF3"/>
    <w:rsid w:val="002D59DC"/>
    <w:rsid w:val="002D69C9"/>
    <w:rsid w:val="002E666F"/>
    <w:rsid w:val="002E7043"/>
    <w:rsid w:val="002F052E"/>
    <w:rsid w:val="002F3637"/>
    <w:rsid w:val="002F6365"/>
    <w:rsid w:val="0030068A"/>
    <w:rsid w:val="00314877"/>
    <w:rsid w:val="003326A9"/>
    <w:rsid w:val="00334158"/>
    <w:rsid w:val="00351AAD"/>
    <w:rsid w:val="00351E26"/>
    <w:rsid w:val="00360329"/>
    <w:rsid w:val="00364FB4"/>
    <w:rsid w:val="003651BB"/>
    <w:rsid w:val="003675D8"/>
    <w:rsid w:val="00367954"/>
    <w:rsid w:val="0037095A"/>
    <w:rsid w:val="00392615"/>
    <w:rsid w:val="003A4999"/>
    <w:rsid w:val="003A7F1C"/>
    <w:rsid w:val="003B36CE"/>
    <w:rsid w:val="003C26F3"/>
    <w:rsid w:val="003E5BA4"/>
    <w:rsid w:val="003F2143"/>
    <w:rsid w:val="003F6BA4"/>
    <w:rsid w:val="00414564"/>
    <w:rsid w:val="00424E98"/>
    <w:rsid w:val="00450BC2"/>
    <w:rsid w:val="00451384"/>
    <w:rsid w:val="00453176"/>
    <w:rsid w:val="00456CE3"/>
    <w:rsid w:val="00461D51"/>
    <w:rsid w:val="0046384B"/>
    <w:rsid w:val="00482BFD"/>
    <w:rsid w:val="00483A43"/>
    <w:rsid w:val="004935CF"/>
    <w:rsid w:val="00493606"/>
    <w:rsid w:val="004A2FBD"/>
    <w:rsid w:val="004C2ED4"/>
    <w:rsid w:val="004C4BB0"/>
    <w:rsid w:val="004D7340"/>
    <w:rsid w:val="004E1B9F"/>
    <w:rsid w:val="004F069E"/>
    <w:rsid w:val="00502228"/>
    <w:rsid w:val="0050259A"/>
    <w:rsid w:val="005029D5"/>
    <w:rsid w:val="00507476"/>
    <w:rsid w:val="005200F0"/>
    <w:rsid w:val="00522F3F"/>
    <w:rsid w:val="00534DAF"/>
    <w:rsid w:val="0054029F"/>
    <w:rsid w:val="00540C2C"/>
    <w:rsid w:val="005431A2"/>
    <w:rsid w:val="00545149"/>
    <w:rsid w:val="00552432"/>
    <w:rsid w:val="00562605"/>
    <w:rsid w:val="005639A0"/>
    <w:rsid w:val="00563FA8"/>
    <w:rsid w:val="005660C9"/>
    <w:rsid w:val="00572108"/>
    <w:rsid w:val="00576B72"/>
    <w:rsid w:val="00580CDC"/>
    <w:rsid w:val="0058507D"/>
    <w:rsid w:val="005852DD"/>
    <w:rsid w:val="005866C9"/>
    <w:rsid w:val="005B6DCC"/>
    <w:rsid w:val="005C04D5"/>
    <w:rsid w:val="005D49DC"/>
    <w:rsid w:val="005E2731"/>
    <w:rsid w:val="005E78D7"/>
    <w:rsid w:val="005F6EB6"/>
    <w:rsid w:val="00603A59"/>
    <w:rsid w:val="00607BE8"/>
    <w:rsid w:val="00635B90"/>
    <w:rsid w:val="0064391D"/>
    <w:rsid w:val="006445E3"/>
    <w:rsid w:val="006615FC"/>
    <w:rsid w:val="00677F98"/>
    <w:rsid w:val="00686FFB"/>
    <w:rsid w:val="00696FFA"/>
    <w:rsid w:val="006972E8"/>
    <w:rsid w:val="00697BE4"/>
    <w:rsid w:val="006A47C7"/>
    <w:rsid w:val="006A7FF1"/>
    <w:rsid w:val="006B623B"/>
    <w:rsid w:val="006C3E55"/>
    <w:rsid w:val="006C6769"/>
    <w:rsid w:val="006D0F3B"/>
    <w:rsid w:val="006D3156"/>
    <w:rsid w:val="006F1EE2"/>
    <w:rsid w:val="006F4C30"/>
    <w:rsid w:val="006F7206"/>
    <w:rsid w:val="007009D7"/>
    <w:rsid w:val="00705231"/>
    <w:rsid w:val="00713EA4"/>
    <w:rsid w:val="007146FF"/>
    <w:rsid w:val="0072496B"/>
    <w:rsid w:val="007439A4"/>
    <w:rsid w:val="007616BE"/>
    <w:rsid w:val="00770C13"/>
    <w:rsid w:val="00786B9F"/>
    <w:rsid w:val="007921ED"/>
    <w:rsid w:val="007B4C57"/>
    <w:rsid w:val="007C6F16"/>
    <w:rsid w:val="007D21B8"/>
    <w:rsid w:val="007D7E41"/>
    <w:rsid w:val="007E1DD3"/>
    <w:rsid w:val="007E5AC6"/>
    <w:rsid w:val="007E6A4E"/>
    <w:rsid w:val="00800C96"/>
    <w:rsid w:val="008067D2"/>
    <w:rsid w:val="00807FD7"/>
    <w:rsid w:val="00813033"/>
    <w:rsid w:val="00817A76"/>
    <w:rsid w:val="00820C07"/>
    <w:rsid w:val="00820C87"/>
    <w:rsid w:val="00824677"/>
    <w:rsid w:val="00830CED"/>
    <w:rsid w:val="00845F81"/>
    <w:rsid w:val="008521FF"/>
    <w:rsid w:val="008544C1"/>
    <w:rsid w:val="008720BD"/>
    <w:rsid w:val="008722A8"/>
    <w:rsid w:val="00872F38"/>
    <w:rsid w:val="008A233C"/>
    <w:rsid w:val="008A2426"/>
    <w:rsid w:val="008A28D2"/>
    <w:rsid w:val="008B7B63"/>
    <w:rsid w:val="008C1ABF"/>
    <w:rsid w:val="008C44DC"/>
    <w:rsid w:val="008C497E"/>
    <w:rsid w:val="008C6BBF"/>
    <w:rsid w:val="008D2F10"/>
    <w:rsid w:val="00902726"/>
    <w:rsid w:val="00911146"/>
    <w:rsid w:val="009119A1"/>
    <w:rsid w:val="0091683E"/>
    <w:rsid w:val="00916B5A"/>
    <w:rsid w:val="009211B6"/>
    <w:rsid w:val="00921480"/>
    <w:rsid w:val="00932637"/>
    <w:rsid w:val="00932BDC"/>
    <w:rsid w:val="00945797"/>
    <w:rsid w:val="00950537"/>
    <w:rsid w:val="00953F27"/>
    <w:rsid w:val="00953F52"/>
    <w:rsid w:val="009618D7"/>
    <w:rsid w:val="009739F2"/>
    <w:rsid w:val="009834F5"/>
    <w:rsid w:val="009873A9"/>
    <w:rsid w:val="00991166"/>
    <w:rsid w:val="00991F60"/>
    <w:rsid w:val="00996BB0"/>
    <w:rsid w:val="009A0EDF"/>
    <w:rsid w:val="009B1E99"/>
    <w:rsid w:val="009B41C3"/>
    <w:rsid w:val="009B4B8B"/>
    <w:rsid w:val="009B796C"/>
    <w:rsid w:val="009D29B2"/>
    <w:rsid w:val="009D4906"/>
    <w:rsid w:val="009D6D41"/>
    <w:rsid w:val="009E0909"/>
    <w:rsid w:val="009F0746"/>
    <w:rsid w:val="009F4100"/>
    <w:rsid w:val="009F5217"/>
    <w:rsid w:val="009F6294"/>
    <w:rsid w:val="009F7B36"/>
    <w:rsid w:val="00A117B9"/>
    <w:rsid w:val="00A230B3"/>
    <w:rsid w:val="00A25300"/>
    <w:rsid w:val="00A254E0"/>
    <w:rsid w:val="00A34FCD"/>
    <w:rsid w:val="00A40D59"/>
    <w:rsid w:val="00A42391"/>
    <w:rsid w:val="00A54D03"/>
    <w:rsid w:val="00A61CAC"/>
    <w:rsid w:val="00A655EE"/>
    <w:rsid w:val="00A71F73"/>
    <w:rsid w:val="00A723C2"/>
    <w:rsid w:val="00A74F83"/>
    <w:rsid w:val="00A82C21"/>
    <w:rsid w:val="00A91A78"/>
    <w:rsid w:val="00AA2561"/>
    <w:rsid w:val="00AA4E2B"/>
    <w:rsid w:val="00AA76B3"/>
    <w:rsid w:val="00AB0FA4"/>
    <w:rsid w:val="00AB1BB7"/>
    <w:rsid w:val="00AC00FF"/>
    <w:rsid w:val="00AD423A"/>
    <w:rsid w:val="00AE301E"/>
    <w:rsid w:val="00AE3B27"/>
    <w:rsid w:val="00AF5722"/>
    <w:rsid w:val="00AF6115"/>
    <w:rsid w:val="00B0358A"/>
    <w:rsid w:val="00B1061A"/>
    <w:rsid w:val="00B13C78"/>
    <w:rsid w:val="00B1496E"/>
    <w:rsid w:val="00B15B24"/>
    <w:rsid w:val="00B301FD"/>
    <w:rsid w:val="00B31DA2"/>
    <w:rsid w:val="00B42299"/>
    <w:rsid w:val="00B46EFD"/>
    <w:rsid w:val="00B5401F"/>
    <w:rsid w:val="00B55146"/>
    <w:rsid w:val="00B561D7"/>
    <w:rsid w:val="00B64DBF"/>
    <w:rsid w:val="00B655AA"/>
    <w:rsid w:val="00B67767"/>
    <w:rsid w:val="00B73ABE"/>
    <w:rsid w:val="00B850C1"/>
    <w:rsid w:val="00B85EED"/>
    <w:rsid w:val="00B8647E"/>
    <w:rsid w:val="00B904C5"/>
    <w:rsid w:val="00B92A47"/>
    <w:rsid w:val="00B946A5"/>
    <w:rsid w:val="00B97A82"/>
    <w:rsid w:val="00BA19F6"/>
    <w:rsid w:val="00BA3258"/>
    <w:rsid w:val="00BA7815"/>
    <w:rsid w:val="00BB1B20"/>
    <w:rsid w:val="00BC013C"/>
    <w:rsid w:val="00BC4D19"/>
    <w:rsid w:val="00BD206A"/>
    <w:rsid w:val="00BD663F"/>
    <w:rsid w:val="00BD7748"/>
    <w:rsid w:val="00BF0D6D"/>
    <w:rsid w:val="00BF31F2"/>
    <w:rsid w:val="00C00D8D"/>
    <w:rsid w:val="00C07684"/>
    <w:rsid w:val="00C104DF"/>
    <w:rsid w:val="00C215AF"/>
    <w:rsid w:val="00C24CAF"/>
    <w:rsid w:val="00C31B0F"/>
    <w:rsid w:val="00C32E5E"/>
    <w:rsid w:val="00C35514"/>
    <w:rsid w:val="00C3614C"/>
    <w:rsid w:val="00C40B3D"/>
    <w:rsid w:val="00C44212"/>
    <w:rsid w:val="00C45EC5"/>
    <w:rsid w:val="00C51A5B"/>
    <w:rsid w:val="00C579E3"/>
    <w:rsid w:val="00C630EC"/>
    <w:rsid w:val="00C647EC"/>
    <w:rsid w:val="00C707FC"/>
    <w:rsid w:val="00C762C1"/>
    <w:rsid w:val="00C80B67"/>
    <w:rsid w:val="00C80E6F"/>
    <w:rsid w:val="00C831A6"/>
    <w:rsid w:val="00C92176"/>
    <w:rsid w:val="00C94CD1"/>
    <w:rsid w:val="00CA4D4A"/>
    <w:rsid w:val="00CA5F03"/>
    <w:rsid w:val="00CA5F39"/>
    <w:rsid w:val="00CA7A17"/>
    <w:rsid w:val="00CB013F"/>
    <w:rsid w:val="00CB035C"/>
    <w:rsid w:val="00CB2151"/>
    <w:rsid w:val="00CB30C4"/>
    <w:rsid w:val="00CB46A7"/>
    <w:rsid w:val="00CC073E"/>
    <w:rsid w:val="00CC5054"/>
    <w:rsid w:val="00CC531D"/>
    <w:rsid w:val="00CD120E"/>
    <w:rsid w:val="00CD26AE"/>
    <w:rsid w:val="00CD2C3B"/>
    <w:rsid w:val="00CD5A65"/>
    <w:rsid w:val="00CE323E"/>
    <w:rsid w:val="00CE7121"/>
    <w:rsid w:val="00CF3CFA"/>
    <w:rsid w:val="00CF6B9A"/>
    <w:rsid w:val="00CF78DE"/>
    <w:rsid w:val="00D0666E"/>
    <w:rsid w:val="00D169C7"/>
    <w:rsid w:val="00D2054B"/>
    <w:rsid w:val="00D20F7D"/>
    <w:rsid w:val="00D30E47"/>
    <w:rsid w:val="00D55ED8"/>
    <w:rsid w:val="00D60E20"/>
    <w:rsid w:val="00D62C90"/>
    <w:rsid w:val="00D63F97"/>
    <w:rsid w:val="00D67B57"/>
    <w:rsid w:val="00D70588"/>
    <w:rsid w:val="00D76858"/>
    <w:rsid w:val="00D76DFB"/>
    <w:rsid w:val="00D80728"/>
    <w:rsid w:val="00D83447"/>
    <w:rsid w:val="00D8480C"/>
    <w:rsid w:val="00D86806"/>
    <w:rsid w:val="00D86CCF"/>
    <w:rsid w:val="00D90B3B"/>
    <w:rsid w:val="00DB0610"/>
    <w:rsid w:val="00DB4965"/>
    <w:rsid w:val="00DC0FB3"/>
    <w:rsid w:val="00DC4DD8"/>
    <w:rsid w:val="00DD7BD5"/>
    <w:rsid w:val="00DE0E95"/>
    <w:rsid w:val="00DE4A67"/>
    <w:rsid w:val="00DE5864"/>
    <w:rsid w:val="00DE7D7F"/>
    <w:rsid w:val="00DF3259"/>
    <w:rsid w:val="00E04043"/>
    <w:rsid w:val="00E15EC6"/>
    <w:rsid w:val="00E1661D"/>
    <w:rsid w:val="00E22304"/>
    <w:rsid w:val="00E269E8"/>
    <w:rsid w:val="00E27DC6"/>
    <w:rsid w:val="00E30572"/>
    <w:rsid w:val="00E3134E"/>
    <w:rsid w:val="00E31B21"/>
    <w:rsid w:val="00E33F15"/>
    <w:rsid w:val="00E44AE0"/>
    <w:rsid w:val="00E45915"/>
    <w:rsid w:val="00E53A80"/>
    <w:rsid w:val="00E57004"/>
    <w:rsid w:val="00E6060D"/>
    <w:rsid w:val="00E76220"/>
    <w:rsid w:val="00E77E1E"/>
    <w:rsid w:val="00E86A40"/>
    <w:rsid w:val="00E90926"/>
    <w:rsid w:val="00E951B2"/>
    <w:rsid w:val="00E96C1D"/>
    <w:rsid w:val="00EA24D7"/>
    <w:rsid w:val="00EA50B8"/>
    <w:rsid w:val="00EB7808"/>
    <w:rsid w:val="00EC48EA"/>
    <w:rsid w:val="00EC5193"/>
    <w:rsid w:val="00ED643E"/>
    <w:rsid w:val="00ED7AD2"/>
    <w:rsid w:val="00EE188C"/>
    <w:rsid w:val="00EE2785"/>
    <w:rsid w:val="00EE2C4B"/>
    <w:rsid w:val="00EF5FD7"/>
    <w:rsid w:val="00EF6765"/>
    <w:rsid w:val="00EF6F69"/>
    <w:rsid w:val="00F02081"/>
    <w:rsid w:val="00F0572A"/>
    <w:rsid w:val="00F12A61"/>
    <w:rsid w:val="00F23DBA"/>
    <w:rsid w:val="00F24059"/>
    <w:rsid w:val="00F243B0"/>
    <w:rsid w:val="00F416A6"/>
    <w:rsid w:val="00F44AA9"/>
    <w:rsid w:val="00F46CB1"/>
    <w:rsid w:val="00F479F4"/>
    <w:rsid w:val="00F52507"/>
    <w:rsid w:val="00F5700E"/>
    <w:rsid w:val="00F639EA"/>
    <w:rsid w:val="00F8020C"/>
    <w:rsid w:val="00F809D4"/>
    <w:rsid w:val="00F83EB5"/>
    <w:rsid w:val="00FA2C32"/>
    <w:rsid w:val="00FA66E3"/>
    <w:rsid w:val="00FA6BBE"/>
    <w:rsid w:val="00FB18A6"/>
    <w:rsid w:val="00FB1CEE"/>
    <w:rsid w:val="00FB1EE2"/>
    <w:rsid w:val="00FC0507"/>
    <w:rsid w:val="00FC0DF3"/>
    <w:rsid w:val="00FC5271"/>
    <w:rsid w:val="00FD1318"/>
    <w:rsid w:val="00FE357E"/>
    <w:rsid w:val="00FE47A1"/>
    <w:rsid w:val="00FE593C"/>
    <w:rsid w:val="00FE6B55"/>
    <w:rsid w:val="00FF3459"/>
    <w:rsid w:val="00FF454D"/>
    <w:rsid w:val="00FF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450"/>
  <w15:chartTrackingRefBased/>
  <w15:docId w15:val="{C0946D24-4D12-4ED4-960A-BA24113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CF"/>
  </w:style>
  <w:style w:type="paragraph" w:styleId="Heading1">
    <w:name w:val="heading 1"/>
    <w:aliases w:val="Comment 1"/>
    <w:basedOn w:val="Normal"/>
    <w:next w:val="Normal"/>
    <w:link w:val="Heading1Char"/>
    <w:uiPriority w:val="9"/>
    <w:qFormat/>
    <w:rsid w:val="00CA4D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A4D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A4D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A4D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A4D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A4D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A4D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82F"/>
    <w:pPr>
      <w:spacing w:after="0" w:line="240" w:lineRule="auto"/>
    </w:pPr>
    <w:rPr>
      <w:rFonts w:ascii="Calibri" w:hAnsi="Calibri"/>
      <w:szCs w:val="21"/>
      <w:lang w:val="es-ES"/>
    </w:rPr>
  </w:style>
  <w:style w:type="character" w:customStyle="1" w:styleId="PlainTextChar">
    <w:name w:val="Plain Text Char"/>
    <w:basedOn w:val="DefaultParagraphFont"/>
    <w:link w:val="PlainText"/>
    <w:uiPriority w:val="99"/>
    <w:rsid w:val="0007582F"/>
    <w:rPr>
      <w:rFonts w:ascii="Calibri" w:hAnsi="Calibri"/>
      <w:szCs w:val="21"/>
      <w:lang w:val="es-ES"/>
    </w:rPr>
  </w:style>
  <w:style w:type="character" w:styleId="Hyperlink">
    <w:name w:val="Hyperlink"/>
    <w:basedOn w:val="DefaultParagraphFont"/>
    <w:uiPriority w:val="99"/>
    <w:unhideWhenUsed/>
    <w:rsid w:val="0007582F"/>
    <w:rPr>
      <w:color w:val="0563C1" w:themeColor="hyperlink"/>
      <w:u w:val="single"/>
    </w:rPr>
  </w:style>
  <w:style w:type="character" w:styleId="UnresolvedMention">
    <w:name w:val="Unresolved Mention"/>
    <w:basedOn w:val="DefaultParagraphFont"/>
    <w:uiPriority w:val="99"/>
    <w:semiHidden/>
    <w:unhideWhenUsed/>
    <w:rsid w:val="0007582F"/>
    <w:rPr>
      <w:color w:val="605E5C"/>
      <w:shd w:val="clear" w:color="auto" w:fill="E1DFDD"/>
    </w:rPr>
  </w:style>
  <w:style w:type="character" w:customStyle="1" w:styleId="Heading1Char">
    <w:name w:val="Heading 1 Char"/>
    <w:aliases w:val="Comment 1 Char"/>
    <w:basedOn w:val="DefaultParagraphFont"/>
    <w:link w:val="Heading1"/>
    <w:uiPriority w:val="9"/>
    <w:rsid w:val="00CA4D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A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A4D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A4D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A4D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A4D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A4D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A4D4A"/>
    <w:pPr>
      <w:spacing w:line="240" w:lineRule="auto"/>
    </w:pPr>
    <w:rPr>
      <w:b/>
      <w:bCs/>
      <w:smallCaps/>
      <w:color w:val="44546A" w:themeColor="text2"/>
    </w:rPr>
  </w:style>
  <w:style w:type="paragraph" w:styleId="Title">
    <w:name w:val="Title"/>
    <w:basedOn w:val="Normal"/>
    <w:next w:val="Normal"/>
    <w:link w:val="TitleChar"/>
    <w:uiPriority w:val="10"/>
    <w:qFormat/>
    <w:rsid w:val="00CA4D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D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D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A4D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A4D4A"/>
    <w:rPr>
      <w:b/>
      <w:bCs/>
    </w:rPr>
  </w:style>
  <w:style w:type="character" w:styleId="Emphasis">
    <w:name w:val="Emphasis"/>
    <w:basedOn w:val="DefaultParagraphFont"/>
    <w:uiPriority w:val="20"/>
    <w:qFormat/>
    <w:rsid w:val="00CA4D4A"/>
    <w:rPr>
      <w:i/>
      <w:iCs/>
    </w:rPr>
  </w:style>
  <w:style w:type="paragraph" w:styleId="NoSpacing">
    <w:name w:val="No Spacing"/>
    <w:uiPriority w:val="1"/>
    <w:qFormat/>
    <w:rsid w:val="00CA4D4A"/>
    <w:pPr>
      <w:spacing w:after="0" w:line="240" w:lineRule="auto"/>
    </w:pPr>
  </w:style>
  <w:style w:type="paragraph" w:styleId="Quote">
    <w:name w:val="Quote"/>
    <w:basedOn w:val="Normal"/>
    <w:next w:val="Normal"/>
    <w:link w:val="QuoteChar"/>
    <w:uiPriority w:val="29"/>
    <w:qFormat/>
    <w:rsid w:val="00CA4D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D4A"/>
    <w:rPr>
      <w:color w:val="44546A" w:themeColor="text2"/>
      <w:sz w:val="24"/>
      <w:szCs w:val="24"/>
    </w:rPr>
  </w:style>
  <w:style w:type="paragraph" w:styleId="IntenseQuote">
    <w:name w:val="Intense Quote"/>
    <w:basedOn w:val="Normal"/>
    <w:next w:val="Normal"/>
    <w:link w:val="IntenseQuoteChar"/>
    <w:uiPriority w:val="30"/>
    <w:qFormat/>
    <w:rsid w:val="00CA4D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D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D4A"/>
    <w:rPr>
      <w:i/>
      <w:iCs/>
      <w:color w:val="595959" w:themeColor="text1" w:themeTint="A6"/>
    </w:rPr>
  </w:style>
  <w:style w:type="character" w:styleId="IntenseEmphasis">
    <w:name w:val="Intense Emphasis"/>
    <w:basedOn w:val="DefaultParagraphFont"/>
    <w:uiPriority w:val="21"/>
    <w:qFormat/>
    <w:rsid w:val="00CA4D4A"/>
    <w:rPr>
      <w:b/>
      <w:bCs/>
      <w:i/>
      <w:iCs/>
    </w:rPr>
  </w:style>
  <w:style w:type="character" w:styleId="SubtleReference">
    <w:name w:val="Subtle Reference"/>
    <w:basedOn w:val="DefaultParagraphFont"/>
    <w:uiPriority w:val="31"/>
    <w:qFormat/>
    <w:rsid w:val="00CA4D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D4A"/>
    <w:rPr>
      <w:b/>
      <w:bCs/>
      <w:smallCaps/>
      <w:color w:val="44546A" w:themeColor="text2"/>
      <w:u w:val="single"/>
    </w:rPr>
  </w:style>
  <w:style w:type="character" w:styleId="BookTitle">
    <w:name w:val="Book Title"/>
    <w:basedOn w:val="DefaultParagraphFont"/>
    <w:uiPriority w:val="33"/>
    <w:qFormat/>
    <w:rsid w:val="00CA4D4A"/>
    <w:rPr>
      <w:b/>
      <w:bCs/>
      <w:smallCaps/>
      <w:spacing w:val="10"/>
    </w:rPr>
  </w:style>
  <w:style w:type="paragraph" w:styleId="TOCHeading">
    <w:name w:val="TOC Heading"/>
    <w:basedOn w:val="Heading1"/>
    <w:next w:val="Normal"/>
    <w:uiPriority w:val="39"/>
    <w:unhideWhenUsed/>
    <w:qFormat/>
    <w:rsid w:val="00CA4D4A"/>
    <w:pPr>
      <w:outlineLvl w:val="9"/>
    </w:pPr>
  </w:style>
  <w:style w:type="paragraph" w:styleId="TOC1">
    <w:name w:val="toc 1"/>
    <w:basedOn w:val="Normal"/>
    <w:next w:val="Normal"/>
    <w:autoRedefine/>
    <w:uiPriority w:val="39"/>
    <w:unhideWhenUsed/>
    <w:rsid w:val="00BD7748"/>
    <w:pPr>
      <w:spacing w:after="100"/>
    </w:pPr>
  </w:style>
  <w:style w:type="paragraph" w:styleId="ListParagraph">
    <w:name w:val="List Paragraph"/>
    <w:basedOn w:val="Normal"/>
    <w:link w:val="ListParagraphChar"/>
    <w:uiPriority w:val="34"/>
    <w:qFormat/>
    <w:rsid w:val="00FE47A1"/>
    <w:pPr>
      <w:ind w:left="720"/>
      <w:contextualSpacing/>
    </w:pPr>
  </w:style>
  <w:style w:type="paragraph" w:customStyle="1" w:styleId="Els-Author">
    <w:name w:val="Els-Author"/>
    <w:next w:val="Normal"/>
    <w:autoRedefine/>
    <w:rsid w:val="002D59DC"/>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styleId="Bibliography">
    <w:name w:val="Bibliography"/>
    <w:basedOn w:val="Normal"/>
    <w:next w:val="Normal"/>
    <w:uiPriority w:val="37"/>
    <w:unhideWhenUsed/>
    <w:rsid w:val="00C35514"/>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C76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2C1"/>
    <w:rPr>
      <w:rFonts w:ascii="Segoe UI" w:hAnsi="Segoe UI" w:cs="Segoe UI"/>
      <w:sz w:val="18"/>
      <w:szCs w:val="18"/>
    </w:rPr>
  </w:style>
  <w:style w:type="character" w:styleId="CommentReference">
    <w:name w:val="annotation reference"/>
    <w:basedOn w:val="DefaultParagraphFont"/>
    <w:unhideWhenUsed/>
    <w:rsid w:val="000F266D"/>
    <w:rPr>
      <w:sz w:val="16"/>
      <w:szCs w:val="16"/>
    </w:rPr>
  </w:style>
  <w:style w:type="paragraph" w:styleId="CommentText">
    <w:name w:val="annotation text"/>
    <w:basedOn w:val="Normal"/>
    <w:link w:val="CommentTextChar"/>
    <w:unhideWhenUsed/>
    <w:rsid w:val="000F266D"/>
    <w:pPr>
      <w:spacing w:line="240" w:lineRule="auto"/>
    </w:pPr>
    <w:rPr>
      <w:sz w:val="20"/>
      <w:szCs w:val="20"/>
    </w:rPr>
  </w:style>
  <w:style w:type="character" w:customStyle="1" w:styleId="CommentTextChar">
    <w:name w:val="Comment Text Char"/>
    <w:basedOn w:val="DefaultParagraphFont"/>
    <w:link w:val="CommentText"/>
    <w:rsid w:val="000F266D"/>
    <w:rPr>
      <w:sz w:val="20"/>
      <w:szCs w:val="20"/>
    </w:rPr>
  </w:style>
  <w:style w:type="paragraph" w:styleId="CommentSubject">
    <w:name w:val="annotation subject"/>
    <w:basedOn w:val="CommentText"/>
    <w:next w:val="CommentText"/>
    <w:link w:val="CommentSubjectChar"/>
    <w:uiPriority w:val="99"/>
    <w:semiHidden/>
    <w:unhideWhenUsed/>
    <w:rsid w:val="000F266D"/>
    <w:rPr>
      <w:b/>
      <w:bCs/>
    </w:rPr>
  </w:style>
  <w:style w:type="character" w:customStyle="1" w:styleId="CommentSubjectChar">
    <w:name w:val="Comment Subject Char"/>
    <w:basedOn w:val="CommentTextChar"/>
    <w:link w:val="CommentSubject"/>
    <w:uiPriority w:val="99"/>
    <w:semiHidden/>
    <w:rsid w:val="000F266D"/>
    <w:rPr>
      <w:b/>
      <w:bCs/>
      <w:sz w:val="20"/>
      <w:szCs w:val="20"/>
    </w:rPr>
  </w:style>
  <w:style w:type="character" w:customStyle="1" w:styleId="ListParagraphChar">
    <w:name w:val="List Paragraph Char"/>
    <w:basedOn w:val="DefaultParagraphFont"/>
    <w:link w:val="ListParagraph"/>
    <w:uiPriority w:val="34"/>
    <w:rsid w:val="001D042C"/>
  </w:style>
  <w:style w:type="character" w:styleId="FollowedHyperlink">
    <w:name w:val="FollowedHyperlink"/>
    <w:basedOn w:val="DefaultParagraphFont"/>
    <w:uiPriority w:val="99"/>
    <w:semiHidden/>
    <w:unhideWhenUsed/>
    <w:rsid w:val="00EE2C4B"/>
    <w:rPr>
      <w:color w:val="954F72" w:themeColor="followedHyperlink"/>
      <w:u w:val="single"/>
    </w:rPr>
  </w:style>
  <w:style w:type="character" w:customStyle="1" w:styleId="ng-binding">
    <w:name w:val="ng-binding"/>
    <w:basedOn w:val="DefaultParagraphFont"/>
    <w:rsid w:val="00F0572A"/>
  </w:style>
  <w:style w:type="character" w:customStyle="1" w:styleId="span-citation">
    <w:name w:val="span-citation"/>
    <w:basedOn w:val="DefaultParagraphFont"/>
    <w:rsid w:val="00F0572A"/>
  </w:style>
  <w:style w:type="character" w:customStyle="1" w:styleId="author">
    <w:name w:val="author"/>
    <w:basedOn w:val="DefaultParagraphFont"/>
    <w:rsid w:val="00295812"/>
  </w:style>
  <w:style w:type="character" w:customStyle="1" w:styleId="pubyear">
    <w:name w:val="pubyear"/>
    <w:basedOn w:val="DefaultParagraphFont"/>
    <w:rsid w:val="00295812"/>
  </w:style>
  <w:style w:type="character" w:customStyle="1" w:styleId="articletitle">
    <w:name w:val="articletitle"/>
    <w:basedOn w:val="DefaultParagraphFont"/>
    <w:rsid w:val="00295812"/>
  </w:style>
  <w:style w:type="character" w:customStyle="1" w:styleId="vol">
    <w:name w:val="vol"/>
    <w:basedOn w:val="DefaultParagraphFont"/>
    <w:rsid w:val="00295812"/>
  </w:style>
  <w:style w:type="character" w:customStyle="1" w:styleId="pagefirst">
    <w:name w:val="pagefirst"/>
    <w:basedOn w:val="DefaultParagraphFont"/>
    <w:rsid w:val="00295812"/>
  </w:style>
  <w:style w:type="character" w:customStyle="1" w:styleId="pagelast">
    <w:name w:val="pagelast"/>
    <w:basedOn w:val="DefaultParagraphFont"/>
    <w:rsid w:val="0029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2706">
      <w:bodyDiv w:val="1"/>
      <w:marLeft w:val="0"/>
      <w:marRight w:val="0"/>
      <w:marTop w:val="0"/>
      <w:marBottom w:val="0"/>
      <w:divBdr>
        <w:top w:val="none" w:sz="0" w:space="0" w:color="auto"/>
        <w:left w:val="none" w:sz="0" w:space="0" w:color="auto"/>
        <w:bottom w:val="none" w:sz="0" w:space="0" w:color="auto"/>
        <w:right w:val="none" w:sz="0" w:space="0" w:color="auto"/>
      </w:divBdr>
    </w:div>
    <w:div w:id="812328049">
      <w:bodyDiv w:val="1"/>
      <w:marLeft w:val="0"/>
      <w:marRight w:val="0"/>
      <w:marTop w:val="0"/>
      <w:marBottom w:val="0"/>
      <w:divBdr>
        <w:top w:val="none" w:sz="0" w:space="0" w:color="auto"/>
        <w:left w:val="none" w:sz="0" w:space="0" w:color="auto"/>
        <w:bottom w:val="none" w:sz="0" w:space="0" w:color="auto"/>
        <w:right w:val="none" w:sz="0" w:space="0" w:color="auto"/>
      </w:divBdr>
    </w:div>
    <w:div w:id="1917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29/2018WR023452" TargetMode="External"/><Relationship Id="rId2" Type="http://schemas.openxmlformats.org/officeDocument/2006/relationships/hyperlink" Target="https://doi.org/10.1029/2018WR023452" TargetMode="External"/><Relationship Id="rId1" Type="http://schemas.openxmlformats.org/officeDocument/2006/relationships/hyperlink" Target="https://doi.org/10.1029/2018WR02345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nature.com/sdata/publish/submission-guidelines" TargetMode="External"/><Relationship Id="rId13" Type="http://schemas.openxmlformats.org/officeDocument/2006/relationships/hyperlink" Target="https://doi.org/10.1029/2018WR023452" TargetMode="External"/><Relationship Id="rId18" Type="http://schemas.openxmlformats.org/officeDocument/2006/relationships/hyperlink" Target="https://sedac.ciesin.columbia.edu/data/collection/gpw-v4/methods/method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nature.com/sdata/publish/submission-guidelines" TargetMode="External"/><Relationship Id="rId12" Type="http://schemas.openxmlformats.org/officeDocument/2006/relationships/hyperlink" Target="https://doi.org/10.5281/zenodo.4688451"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i.org/10.5334/jors.266"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dataverse.harvard.edu/dataset.xhtml?persistentId=doi:10.7910/DVN/VIQEA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ture.com/sdata/publish/submission-guidelines"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5407944-C0FA-4518-9B1E-AFAA5D66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4426</TotalTime>
  <Pages>1</Pages>
  <Words>4685</Words>
  <Characters>26709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251</cp:revision>
  <cp:lastPrinted>2022-06-12T17:43:00Z</cp:lastPrinted>
  <dcterms:created xsi:type="dcterms:W3CDTF">2020-03-22T14:22:00Z</dcterms:created>
  <dcterms:modified xsi:type="dcterms:W3CDTF">2022-10-24T16:24:00Z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id="wNoavuxy"/&gt;&lt;style id="http://www.zotero.org/styles/ieee" locale="en-US" hasBibliography="1" bibliographyStyleHasBeenSet="1"/&gt;&lt;prefs&gt;&lt;pref name="fieldType" value="Field"/&gt;&lt;/prefs&gt;&lt;/data&gt;</vt:lpwstr>
  </property>
  <property fmtid="{D5CDD505-2E9C-101B-9397-08002B2CF9AE}" pid="3" name="GrammarlyDocumentId">
    <vt:lpwstr>53616a0612a8f2479762e28af658397fbafa4915b58c2e7822f7416950664387</vt:lpwstr>
  </property>
</Properties>
</file>